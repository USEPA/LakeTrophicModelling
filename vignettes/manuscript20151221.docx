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D2CC39" w14:textId="1F5A93B1" w:rsidR="0078529F" w:rsidRDefault="0078529F" w:rsidP="0078529F">
      <w:pPr>
        <w:spacing w:line="480" w:lineRule="auto"/>
        <w:rPr>
          <w:rFonts w:ascii="Times New Roman" w:hAnsi="Times New Roman" w:cs="Times New Roman"/>
        </w:rPr>
      </w:pPr>
      <w:r w:rsidRPr="004F779C">
        <w:rPr>
          <w:rFonts w:ascii="Times New Roman" w:hAnsi="Times New Roman" w:cs="Times New Roman"/>
          <w:highlight w:val="cyan"/>
        </w:rPr>
        <w:t>**************REMOVE THIS WHEN DONE**</w:t>
      </w:r>
      <w:r>
        <w:rPr>
          <w:rFonts w:ascii="Times New Roman" w:hAnsi="Times New Roman" w:cs="Times New Roman"/>
          <w:highlight w:val="cyan"/>
        </w:rPr>
        <w:t>***</w:t>
      </w:r>
      <w:r>
        <w:rPr>
          <w:rFonts w:ascii="Times New Roman" w:hAnsi="Times New Roman" w:cs="Times New Roman"/>
        </w:rPr>
        <w:t xml:space="preserve"> </w:t>
      </w:r>
      <w:hyperlink r:id="rId8" w:history="1">
        <w:r w:rsidRPr="001750DB">
          <w:rPr>
            <w:rStyle w:val="Hyperlink"/>
            <w:rFonts w:ascii="Times New Roman" w:hAnsi="Times New Roman" w:cs="Times New Roman"/>
          </w:rPr>
          <w:t>http://esapubs.org/esapubs/ESPFinal.pdf</w:t>
        </w:r>
      </w:hyperlink>
    </w:p>
    <w:p w14:paraId="429214BE" w14:textId="77777777" w:rsidR="00355418" w:rsidRPr="00F41B40" w:rsidRDefault="00CD5E69" w:rsidP="002D4B92">
      <w:pPr>
        <w:pStyle w:val="Title"/>
        <w:spacing w:line="480" w:lineRule="auto"/>
        <w:jc w:val="left"/>
        <w:rPr>
          <w:rFonts w:ascii="Times New Roman" w:hAnsi="Times New Roman" w:cs="Times New Roman"/>
          <w:color w:val="auto"/>
          <w:sz w:val="24"/>
          <w:szCs w:val="24"/>
        </w:rPr>
      </w:pPr>
      <w:r w:rsidRPr="00F41B40">
        <w:rPr>
          <w:rFonts w:ascii="Times New Roman" w:hAnsi="Times New Roman" w:cs="Times New Roman"/>
          <w:color w:val="auto"/>
          <w:sz w:val="24"/>
          <w:szCs w:val="24"/>
        </w:rPr>
        <w:t>Modelling lake trophic state: A random forest approach</w:t>
      </w:r>
    </w:p>
    <w:p w14:paraId="793293A3" w14:textId="77777777" w:rsidR="009C6655" w:rsidRPr="00173536" w:rsidRDefault="009C6655" w:rsidP="002D4B92">
      <w:pPr>
        <w:spacing w:line="480" w:lineRule="auto"/>
        <w:rPr>
          <w:rFonts w:ascii="Times New Roman" w:hAnsi="Times New Roman" w:cs="Times New Roman"/>
        </w:rPr>
      </w:pPr>
    </w:p>
    <w:p w14:paraId="2456D385" w14:textId="11E70082" w:rsidR="00041ED1" w:rsidRPr="00173536" w:rsidRDefault="00041ED1" w:rsidP="002D4B92">
      <w:pPr>
        <w:spacing w:line="480" w:lineRule="auto"/>
        <w:rPr>
          <w:rFonts w:ascii="Times New Roman" w:hAnsi="Times New Roman" w:cs="Times New Roman"/>
        </w:rPr>
      </w:pPr>
      <w:r w:rsidRPr="00173536">
        <w:rPr>
          <w:rFonts w:ascii="Times New Roman" w:hAnsi="Times New Roman" w:cs="Times New Roman"/>
        </w:rPr>
        <w:t>Jeffrey W Hollister</w:t>
      </w:r>
      <w:r w:rsidR="0078529F" w:rsidRPr="00173536">
        <w:rPr>
          <w:vertAlign w:val="superscript"/>
        </w:rPr>
        <w:t>†</w:t>
      </w:r>
      <w:r w:rsidRPr="00173536">
        <w:rPr>
          <w:rFonts w:ascii="Times New Roman" w:hAnsi="Times New Roman" w:cs="Times New Roman"/>
        </w:rPr>
        <w:t>​, W. Bryan Milstead, and Betty J. Kreakie</w:t>
      </w:r>
    </w:p>
    <w:p w14:paraId="46CF172E" w14:textId="77777777" w:rsidR="0078529F" w:rsidRPr="00173536" w:rsidRDefault="0078529F" w:rsidP="002D4B92">
      <w:pPr>
        <w:spacing w:line="480" w:lineRule="auto"/>
        <w:rPr>
          <w:rFonts w:ascii="Times New Roman" w:hAnsi="Times New Roman" w:cs="Times New Roman"/>
        </w:rPr>
      </w:pPr>
    </w:p>
    <w:p w14:paraId="605F3D11" w14:textId="77777777" w:rsidR="00041ED1" w:rsidRDefault="00041ED1" w:rsidP="002D4B92">
      <w:pPr>
        <w:spacing w:line="480" w:lineRule="auto"/>
        <w:rPr>
          <w:rFonts w:ascii="Times New Roman" w:hAnsi="Times New Roman" w:cs="Times New Roman"/>
        </w:rPr>
      </w:pPr>
      <w:r w:rsidRPr="00173536">
        <w:rPr>
          <w:rFonts w:ascii="Times New Roman" w:hAnsi="Times New Roman" w:cs="Times New Roman"/>
        </w:rPr>
        <w:t xml:space="preserve">United States Environmental Protection Agency, Office of Research and Development, </w:t>
      </w:r>
      <w:r w:rsidR="009C6655" w:rsidRPr="00173536">
        <w:rPr>
          <w:rFonts w:ascii="Times New Roman" w:hAnsi="Times New Roman" w:cs="Times New Roman"/>
        </w:rPr>
        <w:t xml:space="preserve">National Health and Environmental Effects Research Laboratory, </w:t>
      </w:r>
      <w:r w:rsidRPr="00173536">
        <w:rPr>
          <w:rFonts w:ascii="Times New Roman" w:hAnsi="Times New Roman" w:cs="Times New Roman"/>
        </w:rPr>
        <w:t xml:space="preserve">Atlantic Ecology Division, 27 </w:t>
      </w:r>
      <w:proofErr w:type="spellStart"/>
      <w:r w:rsidRPr="00173536">
        <w:rPr>
          <w:rFonts w:ascii="Times New Roman" w:hAnsi="Times New Roman" w:cs="Times New Roman"/>
        </w:rPr>
        <w:t>Tarzwell</w:t>
      </w:r>
      <w:proofErr w:type="spellEnd"/>
      <w:r w:rsidRPr="00173536">
        <w:rPr>
          <w:rFonts w:ascii="Times New Roman" w:hAnsi="Times New Roman" w:cs="Times New Roman"/>
        </w:rPr>
        <w:t xml:space="preserve"> Drive, Narragansett RI 02882 USA</w:t>
      </w:r>
    </w:p>
    <w:p w14:paraId="605308FB" w14:textId="77777777" w:rsidR="00173536" w:rsidRDefault="00173536" w:rsidP="0078529F">
      <w:pPr>
        <w:spacing w:line="480" w:lineRule="auto"/>
        <w:contextualSpacing/>
        <w:rPr>
          <w:vertAlign w:val="superscript"/>
        </w:rPr>
      </w:pPr>
    </w:p>
    <w:p w14:paraId="668AEFD7" w14:textId="6B4157A6" w:rsidR="0078529F" w:rsidRDefault="0078529F" w:rsidP="0078529F">
      <w:pPr>
        <w:spacing w:line="480" w:lineRule="auto"/>
        <w:contextualSpacing/>
      </w:pPr>
      <w:r w:rsidRPr="002D4B92">
        <w:rPr>
          <w:vertAlign w:val="superscript"/>
        </w:rPr>
        <w:t>†</w:t>
      </w:r>
      <w:r w:rsidRPr="002D4B92">
        <w:t>E-mail address</w:t>
      </w:r>
      <w:r w:rsidRPr="009C6655">
        <w:t>:</w:t>
      </w:r>
      <w:r>
        <w:t xml:space="preserve">  </w:t>
      </w:r>
      <w:hyperlink r:id="rId9" w:history="1">
        <w:r w:rsidRPr="00103617">
          <w:rPr>
            <w:rStyle w:val="Hyperlink"/>
          </w:rPr>
          <w:t>hollister.jeff@epa.gov</w:t>
        </w:r>
      </w:hyperlink>
    </w:p>
    <w:p w14:paraId="1FF41650" w14:textId="77777777" w:rsidR="00173536" w:rsidRDefault="00173536" w:rsidP="0078529F">
      <w:pPr>
        <w:spacing w:line="480" w:lineRule="auto"/>
        <w:contextualSpacing/>
      </w:pPr>
    </w:p>
    <w:p w14:paraId="734CE48D" w14:textId="650C6422" w:rsidR="00355418" w:rsidRPr="00F41B40" w:rsidRDefault="00CD5E69" w:rsidP="00173536">
      <w:pPr>
        <w:spacing w:line="480" w:lineRule="auto"/>
        <w:rPr>
          <w:rFonts w:ascii="Times New Roman" w:hAnsi="Times New Roman" w:cs="Times New Roman"/>
        </w:rPr>
      </w:pPr>
      <w:r w:rsidRPr="00F41B40">
        <w:rPr>
          <w:rFonts w:ascii="Times New Roman" w:hAnsi="Times New Roman" w:cs="Times New Roman"/>
          <w:b/>
        </w:rPr>
        <w:t>Abstract</w:t>
      </w:r>
      <w:r w:rsidRPr="00F41B40">
        <w:rPr>
          <w:rFonts w:ascii="Times New Roman" w:hAnsi="Times New Roman" w:cs="Times New Roman"/>
        </w:rPr>
        <w:br/>
        <w:t xml:space="preserve">Productivity of lentic ecosystems is well studied and it is widely accepted that as nutrient inputs increase, productivity increases and lakes transition from lower trophic state (e.g., oligotrophic) to higher trophic states (e.g., eutrophic). These broad trophic state classifications are good predictors of ecosystem condition, services (e.g., recreation and aesthetics), and disservices (e.g., harmful algal blooms). While the relationship between nutrients and trophic state provides reliable predictions, it requires </w:t>
      </w:r>
      <w:r w:rsidRPr="00F41B40">
        <w:rPr>
          <w:rFonts w:ascii="Times New Roman" w:hAnsi="Times New Roman" w:cs="Times New Roman"/>
          <w:i/>
        </w:rPr>
        <w:t>in situ</w:t>
      </w:r>
      <w:r w:rsidRPr="00F41B40">
        <w:rPr>
          <w:rFonts w:ascii="Times New Roman" w:hAnsi="Times New Roman" w:cs="Times New Roman"/>
        </w:rPr>
        <w:t xml:space="preserve"> water quality data in order to parameterize the model. This limits the application of these models to lakes with existing and, more importantly, available water quality data. To address this, we take advantage of the availability of a large national lakes </w:t>
      </w:r>
      <w:r w:rsidRPr="00F41B40">
        <w:rPr>
          <w:rFonts w:ascii="Times New Roman" w:hAnsi="Times New Roman" w:cs="Times New Roman"/>
        </w:rPr>
        <w:lastRenderedPageBreak/>
        <w:t xml:space="preserve">water quality database (i.e., the National Lakes Assessment), land use/land cover data, lake morphometry data, other universally available data, and apply data mining approaches to predict trophic state. Using these data and random forests, we first model chlorophyll </w:t>
      </w:r>
      <w:r w:rsidRPr="00F41B40">
        <w:rPr>
          <w:rFonts w:ascii="Times New Roman" w:hAnsi="Times New Roman" w:cs="Times New Roman"/>
          <w:i/>
        </w:rPr>
        <w:t>a</w:t>
      </w:r>
      <w:r w:rsidRPr="00F41B40">
        <w:rPr>
          <w:rFonts w:ascii="Times New Roman" w:hAnsi="Times New Roman" w:cs="Times New Roman"/>
        </w:rPr>
        <w:t xml:space="preserve">, then classify the resultant predictions into trophic states. The full model estimates chlorophyll </w:t>
      </w:r>
      <w:r w:rsidRPr="00F41B40">
        <w:rPr>
          <w:rFonts w:ascii="Times New Roman" w:hAnsi="Times New Roman" w:cs="Times New Roman"/>
          <w:i/>
        </w:rPr>
        <w:t>a</w:t>
      </w:r>
      <w:r w:rsidRPr="00F41B40">
        <w:rPr>
          <w:rFonts w:ascii="Times New Roman" w:hAnsi="Times New Roman" w:cs="Times New Roman"/>
        </w:rPr>
        <w:t xml:space="preserve"> with both </w:t>
      </w:r>
      <w:r w:rsidRPr="00F41B40">
        <w:rPr>
          <w:rFonts w:ascii="Times New Roman" w:hAnsi="Times New Roman" w:cs="Times New Roman"/>
          <w:i/>
        </w:rPr>
        <w:t>in situ</w:t>
      </w:r>
      <w:r w:rsidRPr="00F41B40">
        <w:rPr>
          <w:rFonts w:ascii="Times New Roman" w:hAnsi="Times New Roman" w:cs="Times New Roman"/>
        </w:rPr>
        <w:t xml:space="preserve"> and universally available data. The mean squared error and adjusted R of this model was 0.09 and 0.8, respectively. The second model uses universally available GIS data only. The mean squared error was 0.22 and the adjusted R was 0.48. The accuracy of the trophic state classifications derived from the chlorophyll </w:t>
      </w:r>
      <w:r w:rsidRPr="00F41B40">
        <w:rPr>
          <w:rFonts w:ascii="Times New Roman" w:hAnsi="Times New Roman" w:cs="Times New Roman"/>
          <w:i/>
        </w:rPr>
        <w:t>a</w:t>
      </w:r>
      <w:r w:rsidRPr="00F41B40">
        <w:rPr>
          <w:rFonts w:ascii="Times New Roman" w:hAnsi="Times New Roman" w:cs="Times New Roman"/>
        </w:rPr>
        <w:t xml:space="preserve"> predictions were 69% for the full model and 49% for the "GIS only" model. Random forests extend the usefulness of the class predictions by providing prediction probabilities for each lake. This allows us to make trophic state predictions and also indicate the level of uncertainty around those predictions. For the full model, these predicted class probabilities ranged from 0.42 to 1. For the GIS only model, they ranged from 0.33 to 0.96. It is our conclusion that </w:t>
      </w:r>
      <w:r w:rsidRPr="00F41B40">
        <w:rPr>
          <w:rFonts w:ascii="Times New Roman" w:hAnsi="Times New Roman" w:cs="Times New Roman"/>
          <w:i/>
        </w:rPr>
        <w:t>in situ</w:t>
      </w:r>
      <w:r w:rsidRPr="00F41B40">
        <w:rPr>
          <w:rFonts w:ascii="Times New Roman" w:hAnsi="Times New Roman" w:cs="Times New Roman"/>
        </w:rPr>
        <w:t xml:space="preserve"> data are required for better predictions, yet GIS and universally available data provide trophic state predictions, with estimated uncertainty, that still have the potential for a broad array of applications. The source code and data for this manuscript are available from </w:t>
      </w:r>
      <w:hyperlink r:id="rId10">
        <w:r w:rsidRPr="00F41B40">
          <w:rPr>
            <w:rStyle w:val="Link"/>
            <w:rFonts w:ascii="Times New Roman" w:hAnsi="Times New Roman" w:cs="Times New Roman"/>
            <w:color w:val="auto"/>
          </w:rPr>
          <w:t>https://github.com/USEPA/LakeTrophicModelling</w:t>
        </w:r>
      </w:hyperlink>
      <w:r w:rsidRPr="00F41B40">
        <w:rPr>
          <w:rFonts w:ascii="Times New Roman" w:hAnsi="Times New Roman" w:cs="Times New Roman"/>
        </w:rPr>
        <w:t xml:space="preserve">. </w:t>
      </w:r>
    </w:p>
    <w:p w14:paraId="67E8F7BF" w14:textId="5C650209" w:rsidR="00355418" w:rsidRPr="00F41B40" w:rsidRDefault="00CD5E69" w:rsidP="00173536">
      <w:pPr>
        <w:spacing w:line="480" w:lineRule="auto"/>
        <w:rPr>
          <w:rFonts w:ascii="Times New Roman" w:hAnsi="Times New Roman" w:cs="Times New Roman"/>
        </w:rPr>
      </w:pPr>
      <w:r w:rsidRPr="00F41B40">
        <w:rPr>
          <w:rFonts w:ascii="Times New Roman" w:hAnsi="Times New Roman" w:cs="Times New Roman"/>
          <w:b/>
        </w:rPr>
        <w:t>Keywords:</w:t>
      </w:r>
      <w:r w:rsidRPr="00F41B40">
        <w:rPr>
          <w:rFonts w:ascii="Times New Roman" w:hAnsi="Times New Roman" w:cs="Times New Roman"/>
        </w:rPr>
        <w:t xml:space="preserve"> Cyanobacteria; </w:t>
      </w:r>
      <w:r w:rsidR="009514D2" w:rsidRPr="00F41B40">
        <w:rPr>
          <w:rFonts w:ascii="Times New Roman" w:hAnsi="Times New Roman" w:cs="Times New Roman"/>
        </w:rPr>
        <w:t xml:space="preserve">Harmful Algal Blooms; National Lakes Assessment; </w:t>
      </w:r>
      <w:r w:rsidRPr="00F41B40">
        <w:rPr>
          <w:rFonts w:ascii="Times New Roman" w:hAnsi="Times New Roman" w:cs="Times New Roman"/>
        </w:rPr>
        <w:t xml:space="preserve">Nutrients; </w:t>
      </w:r>
      <w:r w:rsidR="009514D2" w:rsidRPr="00F41B40">
        <w:rPr>
          <w:rFonts w:ascii="Times New Roman" w:hAnsi="Times New Roman" w:cs="Times New Roman"/>
        </w:rPr>
        <w:t>Open Science.</w:t>
      </w:r>
    </w:p>
    <w:p w14:paraId="6F754468" w14:textId="77777777" w:rsidR="00355418" w:rsidRPr="00F41B40" w:rsidRDefault="00CD5E69" w:rsidP="00173536">
      <w:pPr>
        <w:pStyle w:val="Heading1"/>
        <w:spacing w:line="480" w:lineRule="auto"/>
        <w:rPr>
          <w:rFonts w:ascii="Times New Roman" w:hAnsi="Times New Roman" w:cs="Times New Roman"/>
          <w:color w:val="auto"/>
          <w:sz w:val="24"/>
          <w:szCs w:val="24"/>
        </w:rPr>
      </w:pPr>
      <w:bookmarkStart w:id="0" w:name="introduction"/>
      <w:bookmarkEnd w:id="0"/>
      <w:r w:rsidRPr="00F41B40">
        <w:rPr>
          <w:rFonts w:ascii="Times New Roman" w:hAnsi="Times New Roman" w:cs="Times New Roman"/>
          <w:color w:val="auto"/>
          <w:sz w:val="24"/>
          <w:szCs w:val="24"/>
        </w:rPr>
        <w:t>Introduction</w:t>
      </w:r>
    </w:p>
    <w:p w14:paraId="00CE4AD0" w14:textId="77777777" w:rsidR="00355418" w:rsidRPr="00F41B40" w:rsidRDefault="00CD5E69" w:rsidP="00173536">
      <w:pPr>
        <w:spacing w:line="480" w:lineRule="auto"/>
        <w:ind w:firstLine="720"/>
        <w:rPr>
          <w:rFonts w:ascii="Times New Roman" w:hAnsi="Times New Roman" w:cs="Times New Roman"/>
        </w:rPr>
      </w:pPr>
      <w:r w:rsidRPr="00F41B40">
        <w:rPr>
          <w:rFonts w:ascii="Times New Roman" w:hAnsi="Times New Roman" w:cs="Times New Roman"/>
        </w:rPr>
        <w:t xml:space="preserve">Productivity in lentic systems is often categorized across a range of trophic states (e.g., the trophic continuum) from early successional (i.e., oligotrophic) to late successional lakes (i.e., hypereutrophic) with lakes naturally occurring across this range (Carlson 1977). Oligotrophic </w:t>
      </w:r>
      <w:r w:rsidRPr="00F41B40">
        <w:rPr>
          <w:rFonts w:ascii="Times New Roman" w:hAnsi="Times New Roman" w:cs="Times New Roman"/>
        </w:rPr>
        <w:lastRenderedPageBreak/>
        <w:t>lakes occur in nutrient poor areas or have a more recent geologic history, are often found in higher elevations, have clear water, and are usually favored for drinking water or direct contact recreation (e.g., swimming). Lakes with higher productivity (e.g., mesotrophic and eutrophic lakes) have greater nutrient loads, tend to be less clear, have greater density of aquatic plants, and often support more diverse and abundant fish communities. Higher primary productivity is not necessarily a predictor of poor ecological condition as it is natural for lakes to shift from lower to higher trophic states but this is a slow process (</w:t>
      </w:r>
      <w:proofErr w:type="spellStart"/>
      <w:r w:rsidRPr="00F41B40">
        <w:rPr>
          <w:rFonts w:ascii="Times New Roman" w:hAnsi="Times New Roman" w:cs="Times New Roman"/>
        </w:rPr>
        <w:t>Rodhe</w:t>
      </w:r>
      <w:proofErr w:type="spellEnd"/>
      <w:r w:rsidRPr="00F41B40">
        <w:rPr>
          <w:rFonts w:ascii="Times New Roman" w:hAnsi="Times New Roman" w:cs="Times New Roman"/>
        </w:rPr>
        <w:t xml:space="preserve"> 1969). However, at the highest productivity levels (hypereutrophic lakes) biological integrity is compromised (</w:t>
      </w:r>
      <w:proofErr w:type="spellStart"/>
      <w:r w:rsidRPr="00F41B40">
        <w:rPr>
          <w:rFonts w:ascii="Times New Roman" w:hAnsi="Times New Roman" w:cs="Times New Roman"/>
        </w:rPr>
        <w:t>Hasler</w:t>
      </w:r>
      <w:proofErr w:type="spellEnd"/>
      <w:r w:rsidRPr="00F41B40">
        <w:rPr>
          <w:rFonts w:ascii="Times New Roman" w:hAnsi="Times New Roman" w:cs="Times New Roman"/>
        </w:rPr>
        <w:t xml:space="preserve"> 1969, Smith et al. 1999, Schindler and </w:t>
      </w:r>
      <w:proofErr w:type="spellStart"/>
      <w:r w:rsidRPr="00F41B40">
        <w:rPr>
          <w:rFonts w:ascii="Times New Roman" w:hAnsi="Times New Roman" w:cs="Times New Roman"/>
        </w:rPr>
        <w:t>Vallentyne</w:t>
      </w:r>
      <w:proofErr w:type="spellEnd"/>
      <w:r w:rsidRPr="00F41B40">
        <w:rPr>
          <w:rFonts w:ascii="Times New Roman" w:hAnsi="Times New Roman" w:cs="Times New Roman"/>
        </w:rPr>
        <w:t xml:space="preserve"> 2008).</w:t>
      </w:r>
    </w:p>
    <w:p w14:paraId="0518B8F3" w14:textId="77777777" w:rsidR="00355418" w:rsidRPr="00F41B40" w:rsidRDefault="00CD5E69" w:rsidP="00173536">
      <w:pPr>
        <w:spacing w:line="480" w:lineRule="auto"/>
        <w:ind w:firstLine="720"/>
        <w:rPr>
          <w:rFonts w:ascii="Times New Roman" w:hAnsi="Times New Roman" w:cs="Times New Roman"/>
        </w:rPr>
      </w:pPr>
      <w:r w:rsidRPr="00F41B40">
        <w:rPr>
          <w:rFonts w:ascii="Times New Roman" w:hAnsi="Times New Roman" w:cs="Times New Roman"/>
        </w:rPr>
        <w:t>Monitoring trophic state allows for rapid assessment of a lakes biological productivity and identification of lakes with unusually high productivity (e.g., hypereutrophic). These cases are indicative of lakes under greater anthropogenic nutrient loads, also known as cultural eutrophication, and are more likely to be at risk of fish kills, beach fouling, and harmful algal blooms (Smith 1998, Smith et al. 1999, 2006). Given the association between trophic state and many ecosystem services and disservices, being able to accurately model trophic state could provide a first cut at identifying lakes with the potential for harmful algal blooms (i.e., from cyanobacteria) or other problems associated with cultural eutrophication. This type of information could be used for setting priorities for management and allow for more efficient use of limited resources.</w:t>
      </w:r>
    </w:p>
    <w:p w14:paraId="207BFC46" w14:textId="77777777" w:rsidR="00355418" w:rsidRPr="00F41B40" w:rsidRDefault="00CD5E69" w:rsidP="00173536">
      <w:pPr>
        <w:spacing w:line="480" w:lineRule="auto"/>
        <w:ind w:firstLine="720"/>
        <w:rPr>
          <w:rFonts w:ascii="Times New Roman" w:hAnsi="Times New Roman" w:cs="Times New Roman"/>
        </w:rPr>
      </w:pPr>
      <w:r w:rsidRPr="00F41B40">
        <w:rPr>
          <w:rFonts w:ascii="Times New Roman" w:hAnsi="Times New Roman" w:cs="Times New Roman"/>
        </w:rPr>
        <w:t xml:space="preserve">As trophic state and related indices can be best defined by a number of </w:t>
      </w:r>
      <w:r w:rsidRPr="00F41B40">
        <w:rPr>
          <w:rFonts w:ascii="Times New Roman" w:hAnsi="Times New Roman" w:cs="Times New Roman"/>
          <w:i/>
        </w:rPr>
        <w:t>in situ</w:t>
      </w:r>
      <w:r w:rsidRPr="00F41B40">
        <w:rPr>
          <w:rFonts w:ascii="Times New Roman" w:hAnsi="Times New Roman" w:cs="Times New Roman"/>
        </w:rPr>
        <w:t xml:space="preserve"> water quality parameters (modeled or measured), most models have used this information as predictors (Imboden and </w:t>
      </w:r>
      <w:proofErr w:type="spellStart"/>
      <w:r w:rsidRPr="00F41B40">
        <w:rPr>
          <w:rFonts w:ascii="Times New Roman" w:hAnsi="Times New Roman" w:cs="Times New Roman"/>
        </w:rPr>
        <w:t>Gächter</w:t>
      </w:r>
      <w:proofErr w:type="spellEnd"/>
      <w:r w:rsidRPr="00F41B40">
        <w:rPr>
          <w:rFonts w:ascii="Times New Roman" w:hAnsi="Times New Roman" w:cs="Times New Roman"/>
        </w:rPr>
        <w:t xml:space="preserve"> 1978, Salas and Martino 1991, </w:t>
      </w:r>
      <w:proofErr w:type="spellStart"/>
      <w:r w:rsidRPr="00F41B40">
        <w:rPr>
          <w:rFonts w:ascii="Times New Roman" w:hAnsi="Times New Roman" w:cs="Times New Roman"/>
        </w:rPr>
        <w:t>Carvalho</w:t>
      </w:r>
      <w:proofErr w:type="spellEnd"/>
      <w:r w:rsidRPr="00F41B40">
        <w:rPr>
          <w:rFonts w:ascii="Times New Roman" w:hAnsi="Times New Roman" w:cs="Times New Roman"/>
        </w:rPr>
        <w:t xml:space="preserve"> et al. 2011, Milstead et al. 2013). This leads to accurate models, but these data are often sparse and not always available, thus </w:t>
      </w:r>
      <w:r w:rsidRPr="00F41B40">
        <w:rPr>
          <w:rFonts w:ascii="Times New Roman" w:hAnsi="Times New Roman" w:cs="Times New Roman"/>
        </w:rPr>
        <w:lastRenderedPageBreak/>
        <w:t xml:space="preserve">limiting the population of lakes for which we can make predictions. A possible solution for this issue is to build models that use widely available data that are correlated to many of the </w:t>
      </w:r>
      <w:r w:rsidRPr="00F41B40">
        <w:rPr>
          <w:rFonts w:ascii="Times New Roman" w:hAnsi="Times New Roman" w:cs="Times New Roman"/>
          <w:i/>
        </w:rPr>
        <w:t>in situ</w:t>
      </w:r>
      <w:r w:rsidRPr="00F41B40">
        <w:rPr>
          <w:rFonts w:ascii="Times New Roman" w:hAnsi="Times New Roman" w:cs="Times New Roman"/>
        </w:rPr>
        <w:t xml:space="preserve"> variables. For instance, landscape metrics of forests, agriculture, wetlands, and urban land in contributing watersheds have all been shown to explain a significant proportion of the variation (ranging from 50-86%, depending on study) in nutrients in receiving waters (Jones et al. 2001, 2004, </w:t>
      </w:r>
      <w:proofErr w:type="spellStart"/>
      <w:r w:rsidRPr="00F41B40">
        <w:rPr>
          <w:rFonts w:ascii="Times New Roman" w:hAnsi="Times New Roman" w:cs="Times New Roman"/>
        </w:rPr>
        <w:t>Seilheimer</w:t>
      </w:r>
      <w:proofErr w:type="spellEnd"/>
      <w:r w:rsidRPr="00F41B40">
        <w:rPr>
          <w:rFonts w:ascii="Times New Roman" w:hAnsi="Times New Roman" w:cs="Times New Roman"/>
        </w:rPr>
        <w:t xml:space="preserve"> et al. 2013). Building on these previously identified associations might allow us to use only landscape and other universally available data to build models. Identifying predictors using this type of ubiquitous data would allow for estimating trophic state in both monitored and unmonitored lakes. Furthermore, being able to classify a large number of lakes would have implications for the management of lakes. A broader discussion of ecological classification and resource management is beyond the scope of this paper, but see (Carpenter 1999) for more information on this topic.</w:t>
      </w:r>
    </w:p>
    <w:p w14:paraId="4F89DF08" w14:textId="77777777" w:rsidR="00355418" w:rsidRPr="00F41B40" w:rsidRDefault="00CD5E69" w:rsidP="00173536">
      <w:pPr>
        <w:spacing w:line="480" w:lineRule="auto"/>
        <w:ind w:firstLine="720"/>
        <w:rPr>
          <w:rFonts w:ascii="Times New Roman" w:hAnsi="Times New Roman" w:cs="Times New Roman"/>
        </w:rPr>
      </w:pPr>
      <w:r w:rsidRPr="00F41B40">
        <w:rPr>
          <w:rFonts w:ascii="Times New Roman" w:hAnsi="Times New Roman" w:cs="Times New Roman"/>
        </w:rPr>
        <w:t>Many published models of nutrients and trophic state in freshwater systems are based on linear modelling methods such as standard least squares regression or linear mixed models (</w:t>
      </w:r>
      <w:commentRangeStart w:id="1"/>
      <w:r w:rsidRPr="00F41B40">
        <w:rPr>
          <w:rFonts w:ascii="Times New Roman" w:hAnsi="Times New Roman" w:cs="Times New Roman"/>
        </w:rPr>
        <w:t>Jones et al. 2001, 2004</w:t>
      </w:r>
      <w:commentRangeEnd w:id="1"/>
      <w:r w:rsidR="00FA1F5A">
        <w:rPr>
          <w:rStyle w:val="CommentReference"/>
        </w:rPr>
        <w:commentReference w:id="1"/>
      </w:r>
      <w:r w:rsidRPr="00F41B40">
        <w:rPr>
          <w:rFonts w:ascii="Times New Roman" w:hAnsi="Times New Roman" w:cs="Times New Roman"/>
        </w:rPr>
        <w:t>). While these methods have proven to be reliable, they have limitations (e.g., independence, distribution assumptions, and outlier sensitivity). Using data mining approaches, such as random forests, avoids many of the limitations, may reduce bias, and often provides better predictions (</w:t>
      </w:r>
      <w:proofErr w:type="spellStart"/>
      <w:r w:rsidRPr="00F41B40">
        <w:rPr>
          <w:rFonts w:ascii="Times New Roman" w:hAnsi="Times New Roman" w:cs="Times New Roman"/>
        </w:rPr>
        <w:t>Breiman</w:t>
      </w:r>
      <w:proofErr w:type="spellEnd"/>
      <w:r w:rsidRPr="00F41B40">
        <w:rPr>
          <w:rFonts w:ascii="Times New Roman" w:hAnsi="Times New Roman" w:cs="Times New Roman"/>
        </w:rPr>
        <w:t xml:space="preserve"> 2001, Cutler et al. 2007, Peters et al. 2007, </w:t>
      </w:r>
      <w:proofErr w:type="spellStart"/>
      <w:r w:rsidRPr="00F41B40">
        <w:rPr>
          <w:rFonts w:ascii="Times New Roman" w:hAnsi="Times New Roman" w:cs="Times New Roman"/>
        </w:rPr>
        <w:t>Fernández</w:t>
      </w:r>
      <w:proofErr w:type="spellEnd"/>
      <w:r w:rsidRPr="00F41B40">
        <w:rPr>
          <w:rFonts w:ascii="Times New Roman" w:hAnsi="Times New Roman" w:cs="Times New Roman"/>
        </w:rPr>
        <w:t xml:space="preserve">-Delgado et al. 2014). For instance, random forests are non-parametric and thus the data do not need to come from a specific distribution (e.g., Gaussian) and can contain collinear variables (Cutler et al. 2007). Second, random forests work well with very large numbers of predictors (Cutler et al. 2007). Lastly, random forests can deal with model selection uncertainty as </w:t>
      </w:r>
      <w:r w:rsidRPr="00F41B40">
        <w:rPr>
          <w:rFonts w:ascii="Times New Roman" w:hAnsi="Times New Roman" w:cs="Times New Roman"/>
        </w:rPr>
        <w:lastRenderedPageBreak/>
        <w:t>predictions are based upon a consensus of many models and not just a single model selected with some measure of goodness of fit.</w:t>
      </w:r>
    </w:p>
    <w:p w14:paraId="773E0909" w14:textId="77777777" w:rsidR="00355418" w:rsidRPr="00F41B40" w:rsidRDefault="00CD5E69" w:rsidP="00173536">
      <w:pPr>
        <w:spacing w:line="480" w:lineRule="auto"/>
        <w:ind w:firstLine="720"/>
        <w:rPr>
          <w:rFonts w:ascii="Times New Roman" w:hAnsi="Times New Roman" w:cs="Times New Roman"/>
        </w:rPr>
      </w:pPr>
      <w:r w:rsidRPr="00F41B40">
        <w:rPr>
          <w:rFonts w:ascii="Times New Roman" w:hAnsi="Times New Roman" w:cs="Times New Roman"/>
        </w:rPr>
        <w:t xml:space="preserve">The research presented here builds on past work in three areas. First, we built, assessed, and compared two random forest models of chlorophyll </w:t>
      </w:r>
      <w:r w:rsidRPr="00F41B40">
        <w:rPr>
          <w:rFonts w:ascii="Times New Roman" w:hAnsi="Times New Roman" w:cs="Times New Roman"/>
          <w:i/>
        </w:rPr>
        <w:t>a</w:t>
      </w:r>
      <w:r w:rsidRPr="00F41B40">
        <w:rPr>
          <w:rFonts w:ascii="Times New Roman" w:hAnsi="Times New Roman" w:cs="Times New Roman"/>
        </w:rPr>
        <w:t xml:space="preserve"> with 1) </w:t>
      </w:r>
      <w:r w:rsidRPr="00F41B40">
        <w:rPr>
          <w:rFonts w:ascii="Times New Roman" w:hAnsi="Times New Roman" w:cs="Times New Roman"/>
          <w:i/>
        </w:rPr>
        <w:t>in situ</w:t>
      </w:r>
      <w:r w:rsidRPr="00F41B40">
        <w:rPr>
          <w:rFonts w:ascii="Times New Roman" w:hAnsi="Times New Roman" w:cs="Times New Roman"/>
        </w:rPr>
        <w:t xml:space="preserve"> and universally available GIS data and then 2) universally available GIS data only. Second, we converted the chlorophyll </w:t>
      </w:r>
      <w:r w:rsidRPr="00F41B40">
        <w:rPr>
          <w:rFonts w:ascii="Times New Roman" w:hAnsi="Times New Roman" w:cs="Times New Roman"/>
          <w:i/>
        </w:rPr>
        <w:t>a</w:t>
      </w:r>
      <w:r w:rsidRPr="00F41B40">
        <w:rPr>
          <w:rFonts w:ascii="Times New Roman" w:hAnsi="Times New Roman" w:cs="Times New Roman"/>
        </w:rPr>
        <w:t xml:space="preserve"> estimates, for both models, to trophic state and assessed prediction accuracy and uncertainty. Third, we examined the important predictors for both models. Lastly, to promote transparency in our work, the analysis code and data are available as an R package from </w:t>
      </w:r>
      <w:hyperlink r:id="rId13">
        <w:r w:rsidRPr="00F41B40">
          <w:rPr>
            <w:rStyle w:val="Link"/>
            <w:rFonts w:ascii="Times New Roman" w:hAnsi="Times New Roman" w:cs="Times New Roman"/>
            <w:color w:val="auto"/>
          </w:rPr>
          <w:t>https://github.com/USEPA/LakeTrophicModelling</w:t>
        </w:r>
      </w:hyperlink>
      <w:r w:rsidRPr="00F41B40">
        <w:rPr>
          <w:rFonts w:ascii="Times New Roman" w:hAnsi="Times New Roman" w:cs="Times New Roman"/>
        </w:rPr>
        <w:t>.</w:t>
      </w:r>
    </w:p>
    <w:p w14:paraId="21ED9F99" w14:textId="77777777" w:rsidR="00355418" w:rsidRPr="00F41B40" w:rsidRDefault="00CD5E69" w:rsidP="00173536">
      <w:pPr>
        <w:pStyle w:val="Heading1"/>
        <w:spacing w:line="480" w:lineRule="auto"/>
        <w:rPr>
          <w:rFonts w:ascii="Times New Roman" w:hAnsi="Times New Roman" w:cs="Times New Roman"/>
          <w:color w:val="auto"/>
          <w:sz w:val="24"/>
          <w:szCs w:val="24"/>
        </w:rPr>
      </w:pPr>
      <w:bookmarkStart w:id="2" w:name="methods"/>
      <w:bookmarkEnd w:id="2"/>
      <w:r w:rsidRPr="00F41B40">
        <w:rPr>
          <w:rFonts w:ascii="Times New Roman" w:hAnsi="Times New Roman" w:cs="Times New Roman"/>
          <w:color w:val="auto"/>
          <w:sz w:val="24"/>
          <w:szCs w:val="24"/>
        </w:rPr>
        <w:t>Methods</w:t>
      </w:r>
    </w:p>
    <w:p w14:paraId="341077D7" w14:textId="77777777" w:rsidR="00355418" w:rsidRPr="00F41B40" w:rsidRDefault="00CD5E69" w:rsidP="00173536">
      <w:pPr>
        <w:pStyle w:val="Heading2"/>
        <w:spacing w:line="480" w:lineRule="auto"/>
        <w:rPr>
          <w:rFonts w:ascii="Times New Roman" w:hAnsi="Times New Roman" w:cs="Times New Roman"/>
          <w:color w:val="auto"/>
          <w:sz w:val="24"/>
          <w:szCs w:val="24"/>
        </w:rPr>
      </w:pPr>
      <w:bookmarkStart w:id="3" w:name="data-and-study-area"/>
      <w:bookmarkEnd w:id="3"/>
      <w:r w:rsidRPr="00F41B40">
        <w:rPr>
          <w:rFonts w:ascii="Times New Roman" w:hAnsi="Times New Roman" w:cs="Times New Roman"/>
          <w:color w:val="auto"/>
          <w:sz w:val="24"/>
          <w:szCs w:val="24"/>
        </w:rPr>
        <w:t>Data and Study Area</w:t>
      </w:r>
    </w:p>
    <w:p w14:paraId="76D242FA" w14:textId="77777777" w:rsidR="00355418" w:rsidRPr="00F41B40" w:rsidRDefault="00CD5E69" w:rsidP="00173536">
      <w:pPr>
        <w:spacing w:line="480" w:lineRule="auto"/>
        <w:ind w:firstLine="720"/>
        <w:rPr>
          <w:rFonts w:ascii="Times New Roman" w:hAnsi="Times New Roman" w:cs="Times New Roman"/>
        </w:rPr>
      </w:pPr>
      <w:r w:rsidRPr="00F41B40">
        <w:rPr>
          <w:rFonts w:ascii="Times New Roman" w:hAnsi="Times New Roman" w:cs="Times New Roman"/>
        </w:rPr>
        <w:t xml:space="preserve">We utilized three primary sources of data for this study, the National Lakes Assessment (NLA), the National Land Cover Dataset (NLCD), and lake </w:t>
      </w:r>
      <w:proofErr w:type="spellStart"/>
      <w:r w:rsidRPr="00F41B40">
        <w:rPr>
          <w:rFonts w:ascii="Times New Roman" w:hAnsi="Times New Roman" w:cs="Times New Roman"/>
        </w:rPr>
        <w:t>morphometery</w:t>
      </w:r>
      <w:proofErr w:type="spellEnd"/>
      <w:r w:rsidRPr="00F41B40">
        <w:rPr>
          <w:rFonts w:ascii="Times New Roman" w:hAnsi="Times New Roman" w:cs="Times New Roman"/>
        </w:rPr>
        <w:t xml:space="preserve"> modeled from the </w:t>
      </w:r>
      <w:proofErr w:type="spellStart"/>
      <w:r w:rsidRPr="00F41B40">
        <w:rPr>
          <w:rFonts w:ascii="Times New Roman" w:hAnsi="Times New Roman" w:cs="Times New Roman"/>
        </w:rPr>
        <w:t>NHDPlus</w:t>
      </w:r>
      <w:proofErr w:type="spellEnd"/>
      <w:r w:rsidRPr="00F41B40">
        <w:rPr>
          <w:rFonts w:ascii="Times New Roman" w:hAnsi="Times New Roman" w:cs="Times New Roman"/>
        </w:rPr>
        <w:t xml:space="preserve"> and National Elevation Data Set (Homer et al. 2004, USEPA 2009, Xian et al. 2009, Hollister and Milstead 2010, Hollister et al. 2011, Hollister 2014). All datasets are national in extent and provide a unique snapshot view of the condition of lakes in the conterminous United States during the summer of 2007.</w:t>
      </w:r>
    </w:p>
    <w:p w14:paraId="7B6062C8" w14:textId="17FAB553" w:rsidR="00355418" w:rsidRPr="00F41B40" w:rsidRDefault="00CD5E69" w:rsidP="00173536">
      <w:pPr>
        <w:spacing w:line="480" w:lineRule="auto"/>
        <w:ind w:firstLine="720"/>
        <w:rPr>
          <w:rFonts w:ascii="Times New Roman" w:hAnsi="Times New Roman" w:cs="Times New Roman"/>
        </w:rPr>
      </w:pPr>
      <w:r w:rsidRPr="00F41B40">
        <w:rPr>
          <w:rFonts w:ascii="Times New Roman" w:hAnsi="Times New Roman" w:cs="Times New Roman"/>
        </w:rPr>
        <w:t>The NLA dataset was collected during the summer of 2007 and the final datasets were released in 2009 (USEPA 2009). With consistent methods and metrics collected at over 1000 locations across the conterminous United States (</w:t>
      </w:r>
      <w:del w:id="4" w:author="Milstead, Bryan" w:date="2015-12-21T14:51:00Z">
        <w:r w:rsidRPr="00A329E3" w:rsidDel="00F139C3">
          <w:rPr>
            <w:rFonts w:ascii="Times New Roman" w:hAnsi="Times New Roman" w:cs="Times New Roman"/>
          </w:rPr>
          <w:delText>Figure</w:delText>
        </w:r>
      </w:del>
      <w:ins w:id="5" w:author="Milstead, Bryan" w:date="2015-12-21T14:51:00Z">
        <w:r w:rsidR="00F139C3">
          <w:rPr>
            <w:rFonts w:ascii="Times New Roman" w:hAnsi="Times New Roman" w:cs="Times New Roman"/>
          </w:rPr>
          <w:t>Fig.</w:t>
        </w:r>
      </w:ins>
      <w:r w:rsidRPr="00F41B40">
        <w:rPr>
          <w:rFonts w:ascii="Times New Roman" w:hAnsi="Times New Roman" w:cs="Times New Roman"/>
        </w:rPr>
        <w:t xml:space="preserve"> </w:t>
      </w:r>
      <w:ins w:id="6" w:author="Milstead, Bryan" w:date="2015-12-21T11:14:00Z">
        <w:r w:rsidR="00A329E3">
          <w:rPr>
            <w:rFonts w:ascii="Times New Roman" w:hAnsi="Times New Roman" w:cs="Times New Roman"/>
          </w:rPr>
          <w:t>1</w:t>
        </w:r>
      </w:ins>
      <w:r w:rsidRPr="00F41B40">
        <w:rPr>
          <w:rFonts w:ascii="Times New Roman" w:hAnsi="Times New Roman" w:cs="Times New Roman"/>
        </w:rPr>
        <w:t xml:space="preserve">), the NLA provides a unique opportunity to examine broad scale patterns in lake productivity. The NLA collected data on biophysical </w:t>
      </w:r>
      <w:r w:rsidRPr="00F41B40">
        <w:rPr>
          <w:rFonts w:ascii="Times New Roman" w:hAnsi="Times New Roman" w:cs="Times New Roman"/>
        </w:rPr>
        <w:lastRenderedPageBreak/>
        <w:t>measures of lake water quality and habitat as well as an assessment of the phytoplankton community. For this analysis, we only use the various water quality measurements from the National Lakes Assessment (USEPA 2009). Additionally, the NLA included ecological regions as defined in the Wadeable Streams Assessment (</w:t>
      </w:r>
      <w:del w:id="7" w:author="Milstead, Bryan" w:date="2015-12-21T14:51:00Z">
        <w:r w:rsidRPr="00F41B40" w:rsidDel="00F139C3">
          <w:rPr>
            <w:rFonts w:ascii="Times New Roman" w:hAnsi="Times New Roman" w:cs="Times New Roman"/>
          </w:rPr>
          <w:delText>Figure</w:delText>
        </w:r>
      </w:del>
      <w:ins w:id="8" w:author="Milstead, Bryan" w:date="2015-12-21T14:51:00Z">
        <w:r w:rsidR="00F139C3">
          <w:rPr>
            <w:rFonts w:ascii="Times New Roman" w:hAnsi="Times New Roman" w:cs="Times New Roman"/>
          </w:rPr>
          <w:t>Fig.</w:t>
        </w:r>
      </w:ins>
      <w:r w:rsidRPr="00F41B40">
        <w:rPr>
          <w:rFonts w:ascii="Times New Roman" w:hAnsi="Times New Roman" w:cs="Times New Roman"/>
        </w:rPr>
        <w:t xml:space="preserve"> </w:t>
      </w:r>
      <w:ins w:id="9" w:author="Milstead, Bryan" w:date="2015-12-21T11:14:00Z">
        <w:r w:rsidR="00A329E3">
          <w:rPr>
            <w:rFonts w:ascii="Times New Roman" w:hAnsi="Times New Roman" w:cs="Times New Roman"/>
          </w:rPr>
          <w:t>2</w:t>
        </w:r>
      </w:ins>
      <w:r w:rsidRPr="00F41B40">
        <w:rPr>
          <w:rFonts w:ascii="Times New Roman" w:hAnsi="Times New Roman" w:cs="Times New Roman"/>
        </w:rPr>
        <w:t>) (</w:t>
      </w:r>
      <w:proofErr w:type="spellStart"/>
      <w:r w:rsidRPr="00F41B40">
        <w:rPr>
          <w:rFonts w:ascii="Times New Roman" w:hAnsi="Times New Roman" w:cs="Times New Roman"/>
        </w:rPr>
        <w:t>Omernik</w:t>
      </w:r>
      <w:proofErr w:type="spellEnd"/>
      <w:r w:rsidRPr="00F41B40">
        <w:rPr>
          <w:rFonts w:ascii="Times New Roman" w:hAnsi="Times New Roman" w:cs="Times New Roman"/>
        </w:rPr>
        <w:t xml:space="preserve"> 1987, USEPA 2006).</w:t>
      </w:r>
    </w:p>
    <w:p w14:paraId="3BBA9D80" w14:textId="77777777" w:rsidR="00355418" w:rsidRPr="00F41B40" w:rsidRDefault="00CD5E69" w:rsidP="00173536">
      <w:pPr>
        <w:spacing w:line="480" w:lineRule="auto"/>
        <w:ind w:firstLine="720"/>
        <w:rPr>
          <w:rFonts w:ascii="Times New Roman" w:hAnsi="Times New Roman" w:cs="Times New Roman"/>
        </w:rPr>
      </w:pPr>
      <w:r w:rsidRPr="00F41B40">
        <w:rPr>
          <w:rFonts w:ascii="Times New Roman" w:hAnsi="Times New Roman" w:cs="Times New Roman"/>
        </w:rPr>
        <w:t xml:space="preserve">Adding to the monitoring data collected via the NLA, we used the 2006 NLCD data to examine landscape-level drivers of trophic status in lakes. The NLCD is a national land use/land cover dataset that also provides estimates of impervious surface. We calculated total proportion of each NLCD land use land cover class and total percent impervious surface within a 3 kilometer buffer surrounding each lake (Homer et al. 2004, Xian et al. 2009). We chose this buffer distance for several reasons. First, in some preliminary efforts we tried a variety of scales (300 m, 1.5 km, and 3 km), and they had little impact on prediction accuracy. Second, since we also include local lake specific variables (see below) as well as the broader scale ecoregions, we chose the 3km buffer as it made intuitive sense as representative of land use impacts that would not be accounted for these other variables. While many regional classifications and scales have been shown to be effective (e.g., </w:t>
      </w:r>
      <w:proofErr w:type="spellStart"/>
      <w:r w:rsidRPr="00F41B40">
        <w:rPr>
          <w:rFonts w:ascii="Times New Roman" w:hAnsi="Times New Roman" w:cs="Times New Roman"/>
        </w:rPr>
        <w:t>Cheruvelil</w:t>
      </w:r>
      <w:proofErr w:type="spellEnd"/>
      <w:r w:rsidRPr="00F41B40">
        <w:rPr>
          <w:rFonts w:ascii="Times New Roman" w:hAnsi="Times New Roman" w:cs="Times New Roman"/>
        </w:rPr>
        <w:t xml:space="preserve"> et al. 2013), we chose a three kilometer buffer as it represented an intermediate scale that is greater than immediate parcels but smaller than regional and whole-basin measures.</w:t>
      </w:r>
    </w:p>
    <w:p w14:paraId="0139014F" w14:textId="5A537807" w:rsidR="00355418" w:rsidRPr="00F41B40" w:rsidRDefault="00CD5E69" w:rsidP="00173536">
      <w:pPr>
        <w:spacing w:line="480" w:lineRule="auto"/>
        <w:ind w:firstLine="720"/>
        <w:rPr>
          <w:rFonts w:ascii="Times New Roman" w:hAnsi="Times New Roman" w:cs="Times New Roman"/>
        </w:rPr>
      </w:pPr>
      <w:r w:rsidRPr="00F41B40">
        <w:rPr>
          <w:rFonts w:ascii="Times New Roman" w:hAnsi="Times New Roman" w:cs="Times New Roman"/>
        </w:rPr>
        <w:t>Local, lake specific characteristics have been show</w:t>
      </w:r>
      <w:ins w:id="10" w:author="Milstead, Bryan" w:date="2015-12-21T14:20:00Z">
        <w:r w:rsidR="00FA1F5A">
          <w:rPr>
            <w:rFonts w:ascii="Times New Roman" w:hAnsi="Times New Roman" w:cs="Times New Roman"/>
          </w:rPr>
          <w:t>n</w:t>
        </w:r>
      </w:ins>
      <w:r w:rsidRPr="00F41B40">
        <w:rPr>
          <w:rFonts w:ascii="Times New Roman" w:hAnsi="Times New Roman" w:cs="Times New Roman"/>
        </w:rPr>
        <w:t xml:space="preserve"> to be important (Read et al. 2015). Thus to account for this, we used measures of lake morphometry (i.e., depth, volume, fetch, etc.). As these data are difficult to obtain for large numbers of lakes over broad regions, we used modeled estimates of lake morphometry (Hollister and Milstead 2010, Hollister et al. 2011, Hollister 2014). These included: surface area, shoreline length, Shoreline Development, </w:t>
      </w:r>
      <w:r w:rsidRPr="00F41B40">
        <w:rPr>
          <w:rFonts w:ascii="Times New Roman" w:hAnsi="Times New Roman" w:cs="Times New Roman"/>
        </w:rPr>
        <w:lastRenderedPageBreak/>
        <w:t>Maximum Depth, Mean Depth, Lake Volume, Maximum Lake Length, Mean Lake Width, Maximum Lake Width, and Fetch.</w:t>
      </w:r>
    </w:p>
    <w:p w14:paraId="02F3E3F5" w14:textId="77777777" w:rsidR="00355418" w:rsidRPr="00F41B40" w:rsidRDefault="00CD5E69" w:rsidP="00173536">
      <w:pPr>
        <w:pStyle w:val="Heading2"/>
        <w:spacing w:line="480" w:lineRule="auto"/>
        <w:rPr>
          <w:rFonts w:ascii="Times New Roman" w:hAnsi="Times New Roman" w:cs="Times New Roman"/>
          <w:color w:val="auto"/>
          <w:sz w:val="24"/>
          <w:szCs w:val="24"/>
        </w:rPr>
      </w:pPr>
      <w:bookmarkStart w:id="11" w:name="predicting-trophic-state-with-random-for"/>
      <w:bookmarkEnd w:id="11"/>
      <w:r w:rsidRPr="00F41B40">
        <w:rPr>
          <w:rFonts w:ascii="Times New Roman" w:hAnsi="Times New Roman" w:cs="Times New Roman"/>
          <w:color w:val="auto"/>
          <w:sz w:val="24"/>
          <w:szCs w:val="24"/>
        </w:rPr>
        <w:t>Predicting Trophic State with Random Forests</w:t>
      </w:r>
    </w:p>
    <w:p w14:paraId="617CE094" w14:textId="77777777" w:rsidR="00355418" w:rsidRPr="00F41B40" w:rsidRDefault="00CD5E69" w:rsidP="00173536">
      <w:pPr>
        <w:spacing w:line="480" w:lineRule="auto"/>
        <w:ind w:firstLine="720"/>
        <w:rPr>
          <w:rFonts w:ascii="Times New Roman" w:hAnsi="Times New Roman" w:cs="Times New Roman"/>
        </w:rPr>
      </w:pPr>
      <w:r w:rsidRPr="00F41B40">
        <w:rPr>
          <w:rFonts w:ascii="Times New Roman" w:hAnsi="Times New Roman" w:cs="Times New Roman"/>
        </w:rPr>
        <w:t>Random forest is a machine learning algorithm that aggregates numerous decision trees in order to obtain a consensus prediction of the response categories (</w:t>
      </w:r>
      <w:proofErr w:type="spellStart"/>
      <w:r w:rsidRPr="00F41B40">
        <w:rPr>
          <w:rFonts w:ascii="Times New Roman" w:hAnsi="Times New Roman" w:cs="Times New Roman"/>
        </w:rPr>
        <w:t>Breiman</w:t>
      </w:r>
      <w:proofErr w:type="spellEnd"/>
      <w:r w:rsidRPr="00F41B40">
        <w:rPr>
          <w:rFonts w:ascii="Times New Roman" w:hAnsi="Times New Roman" w:cs="Times New Roman"/>
        </w:rPr>
        <w:t xml:space="preserve"> 2001). Bootstrapped sample data are recursively partitioned according to a given random subset of predictor variables and a predetermined number of decision trees are developed. With each new tree, the sample data subset is randomly selected and with each new split, the subset of predictor variables are randomly selected. For a more detail description of random forests see </w:t>
      </w:r>
      <w:proofErr w:type="spellStart"/>
      <w:r w:rsidRPr="00F41B40">
        <w:rPr>
          <w:rFonts w:ascii="Times New Roman" w:hAnsi="Times New Roman" w:cs="Times New Roman"/>
        </w:rPr>
        <w:t>Breiman</w:t>
      </w:r>
      <w:proofErr w:type="spellEnd"/>
      <w:r w:rsidRPr="00F41B40">
        <w:rPr>
          <w:rFonts w:ascii="Times New Roman" w:hAnsi="Times New Roman" w:cs="Times New Roman"/>
        </w:rPr>
        <w:t xml:space="preserve"> (2001) and Cutler et al. (2007).</w:t>
      </w:r>
    </w:p>
    <w:p w14:paraId="0EC08A69" w14:textId="77777777" w:rsidR="00355418" w:rsidRPr="00F41B40" w:rsidRDefault="00CD5E69" w:rsidP="00173536">
      <w:pPr>
        <w:spacing w:line="480" w:lineRule="auto"/>
        <w:ind w:firstLine="720"/>
        <w:rPr>
          <w:rFonts w:ascii="Times New Roman" w:hAnsi="Times New Roman" w:cs="Times New Roman"/>
        </w:rPr>
      </w:pPr>
      <w:r w:rsidRPr="00F41B40">
        <w:rPr>
          <w:rFonts w:ascii="Times New Roman" w:hAnsi="Times New Roman" w:cs="Times New Roman"/>
        </w:rPr>
        <w:t xml:space="preserve">Random forests are able to handle numerous correlated variables without a decrease in prediction accuracy; however, one possible shortcoming of this approach is that the resulting model may be difficult to interpret, thus selecting the most important variables is an important first step. Several methods have been proposed to do this with random forest. For instance, this is a problem often faced in gene selection and in that field, a variable selection method based on random forest has been successfully applied and implemented in the R Language as the </w:t>
      </w:r>
      <w:proofErr w:type="spellStart"/>
      <w:r w:rsidRPr="00F41B40">
        <w:rPr>
          <w:rStyle w:val="VerbatimChar"/>
          <w:rFonts w:ascii="Times New Roman" w:hAnsi="Times New Roman" w:cs="Times New Roman"/>
          <w:sz w:val="24"/>
        </w:rPr>
        <w:t>varSelRF</w:t>
      </w:r>
      <w:proofErr w:type="spellEnd"/>
      <w:r w:rsidRPr="00F41B40">
        <w:rPr>
          <w:rFonts w:ascii="Times New Roman" w:hAnsi="Times New Roman" w:cs="Times New Roman"/>
        </w:rPr>
        <w:t xml:space="preserve"> package (</w:t>
      </w:r>
      <w:proofErr w:type="spellStart"/>
      <w:r w:rsidRPr="00F41B40">
        <w:rPr>
          <w:rFonts w:ascii="Times New Roman" w:hAnsi="Times New Roman" w:cs="Times New Roman"/>
        </w:rPr>
        <w:t>Díaz-Uriarte</w:t>
      </w:r>
      <w:proofErr w:type="spellEnd"/>
      <w:r w:rsidRPr="00F41B40">
        <w:rPr>
          <w:rFonts w:ascii="Times New Roman" w:hAnsi="Times New Roman" w:cs="Times New Roman"/>
        </w:rPr>
        <w:t xml:space="preserve"> and De Andres 2006), but this is limited to classification problems. Additionally, others have suggested alternative variable importance measures, but this is only needed with a large number of categorical variables which are selected against with traditional random forest approach (</w:t>
      </w:r>
      <w:proofErr w:type="spellStart"/>
      <w:r w:rsidRPr="00F41B40">
        <w:rPr>
          <w:rFonts w:ascii="Times New Roman" w:hAnsi="Times New Roman" w:cs="Times New Roman"/>
        </w:rPr>
        <w:t>Strobl</w:t>
      </w:r>
      <w:proofErr w:type="spellEnd"/>
      <w:r w:rsidRPr="00F41B40">
        <w:rPr>
          <w:rFonts w:ascii="Times New Roman" w:hAnsi="Times New Roman" w:cs="Times New Roman"/>
        </w:rPr>
        <w:t xml:space="preserve"> et al. 2007).</w:t>
      </w:r>
    </w:p>
    <w:p w14:paraId="0B8A93F2" w14:textId="77777777" w:rsidR="00355418" w:rsidRPr="00F41B40" w:rsidRDefault="00CD5E69" w:rsidP="00173536">
      <w:pPr>
        <w:spacing w:line="480" w:lineRule="auto"/>
        <w:ind w:firstLine="720"/>
        <w:rPr>
          <w:rFonts w:ascii="Times New Roman" w:hAnsi="Times New Roman" w:cs="Times New Roman"/>
        </w:rPr>
      </w:pPr>
      <w:r w:rsidRPr="00F41B40">
        <w:rPr>
          <w:rFonts w:ascii="Times New Roman" w:hAnsi="Times New Roman" w:cs="Times New Roman"/>
        </w:rPr>
        <w:t xml:space="preserve">In our case, we predicted a continuous variable, chlorophyll </w:t>
      </w:r>
      <w:r w:rsidRPr="00F41B40">
        <w:rPr>
          <w:rFonts w:ascii="Times New Roman" w:hAnsi="Times New Roman" w:cs="Times New Roman"/>
          <w:i/>
        </w:rPr>
        <w:t>a</w:t>
      </w:r>
      <w:r w:rsidRPr="00F41B40">
        <w:rPr>
          <w:rFonts w:ascii="Times New Roman" w:hAnsi="Times New Roman" w:cs="Times New Roman"/>
        </w:rPr>
        <w:t xml:space="preserve">, directly thus </w:t>
      </w:r>
      <w:proofErr w:type="spellStart"/>
      <w:r w:rsidRPr="00F41B40">
        <w:rPr>
          <w:rStyle w:val="VerbatimChar"/>
          <w:rFonts w:ascii="Times New Roman" w:hAnsi="Times New Roman" w:cs="Times New Roman"/>
          <w:sz w:val="24"/>
        </w:rPr>
        <w:t>varSelRF</w:t>
      </w:r>
      <w:proofErr w:type="spellEnd"/>
      <w:r w:rsidRPr="00F41B40">
        <w:rPr>
          <w:rFonts w:ascii="Times New Roman" w:hAnsi="Times New Roman" w:cs="Times New Roman"/>
        </w:rPr>
        <w:t xml:space="preserve">, does not apply, and nearly all of our variables are continuous so the approach suggested by </w:t>
      </w:r>
      <w:proofErr w:type="spellStart"/>
      <w:r w:rsidRPr="00F41B40">
        <w:rPr>
          <w:rFonts w:ascii="Times New Roman" w:hAnsi="Times New Roman" w:cs="Times New Roman"/>
        </w:rPr>
        <w:lastRenderedPageBreak/>
        <w:t>Strobl</w:t>
      </w:r>
      <w:proofErr w:type="spellEnd"/>
      <w:r w:rsidRPr="00F41B40">
        <w:rPr>
          <w:rFonts w:ascii="Times New Roman" w:hAnsi="Times New Roman" w:cs="Times New Roman"/>
        </w:rPr>
        <w:t xml:space="preserve"> (2007) is not necessary. Thus we developed an approach, similar to </w:t>
      </w:r>
      <w:proofErr w:type="spellStart"/>
      <w:r w:rsidRPr="00F41B40">
        <w:rPr>
          <w:rStyle w:val="VerbatimChar"/>
          <w:rFonts w:ascii="Times New Roman" w:hAnsi="Times New Roman" w:cs="Times New Roman"/>
          <w:sz w:val="24"/>
        </w:rPr>
        <w:t>varSelRF</w:t>
      </w:r>
      <w:proofErr w:type="spellEnd"/>
      <w:r w:rsidRPr="00F41B40">
        <w:rPr>
          <w:rFonts w:ascii="Times New Roman" w:hAnsi="Times New Roman" w:cs="Times New Roman"/>
        </w:rPr>
        <w:t xml:space="preserve"> but applied to random forest with regression trees. With this approach we fit a full random forest model that includes all variables and a large number of trees. We then rank the variables using the increase in mean square error, which has been shown to be a less biased metric of importance than the mean decrease in the Gini coefficient (</w:t>
      </w:r>
      <w:proofErr w:type="spellStart"/>
      <w:r w:rsidRPr="00F41B40">
        <w:rPr>
          <w:rFonts w:ascii="Times New Roman" w:hAnsi="Times New Roman" w:cs="Times New Roman"/>
        </w:rPr>
        <w:t>Strobl</w:t>
      </w:r>
      <w:proofErr w:type="spellEnd"/>
      <w:r w:rsidRPr="00F41B40">
        <w:rPr>
          <w:rFonts w:ascii="Times New Roman" w:hAnsi="Times New Roman" w:cs="Times New Roman"/>
        </w:rPr>
        <w:t xml:space="preserve"> et al. 2007). Using this ranking, we then iterate through the variables and create a random forest with the top two variables and record mean square error and adjusted R of the resultant random forest. We then repeat this process by adding the next most important variable in order of importance. With this information we identify both the top variables and the point at which adding variables does not improve the fit of the overall model. These variables are selected and used as the "reduced model." With this method, a minimum set of variables that maximizes model accuracy is provided. This allows us to start with a full suite of predictor variables from which to select a minimum, easier to interpret set of variables.</w:t>
      </w:r>
    </w:p>
    <w:p w14:paraId="5E5A6E6C" w14:textId="77777777" w:rsidR="00355418" w:rsidRPr="00F41B40" w:rsidRDefault="00CD5E69" w:rsidP="00173536">
      <w:pPr>
        <w:pStyle w:val="Heading2"/>
        <w:spacing w:line="480" w:lineRule="auto"/>
        <w:rPr>
          <w:rFonts w:ascii="Times New Roman" w:hAnsi="Times New Roman" w:cs="Times New Roman"/>
          <w:color w:val="auto"/>
          <w:sz w:val="24"/>
          <w:szCs w:val="24"/>
        </w:rPr>
      </w:pPr>
      <w:bookmarkStart w:id="12" w:name="model-details"/>
      <w:bookmarkEnd w:id="12"/>
      <w:r w:rsidRPr="00F41B40">
        <w:rPr>
          <w:rFonts w:ascii="Times New Roman" w:hAnsi="Times New Roman" w:cs="Times New Roman"/>
          <w:color w:val="auto"/>
          <w:sz w:val="24"/>
          <w:szCs w:val="24"/>
        </w:rPr>
        <w:t>Model Details</w:t>
      </w:r>
    </w:p>
    <w:p w14:paraId="4E4B1853" w14:textId="566E7AC3" w:rsidR="00355418" w:rsidRPr="00F41B40" w:rsidRDefault="00CD5E69" w:rsidP="00173536">
      <w:pPr>
        <w:spacing w:line="480" w:lineRule="auto"/>
        <w:ind w:firstLine="720"/>
        <w:rPr>
          <w:rFonts w:ascii="Times New Roman" w:hAnsi="Times New Roman" w:cs="Times New Roman"/>
        </w:rPr>
      </w:pPr>
      <w:r w:rsidRPr="00F41B40">
        <w:rPr>
          <w:rFonts w:ascii="Times New Roman" w:hAnsi="Times New Roman" w:cs="Times New Roman"/>
        </w:rPr>
        <w:t xml:space="preserve">We used the </w:t>
      </w:r>
      <w:proofErr w:type="spellStart"/>
      <w:r w:rsidRPr="00F41B40">
        <w:rPr>
          <w:rStyle w:val="VerbatimChar"/>
          <w:rFonts w:ascii="Times New Roman" w:hAnsi="Times New Roman" w:cs="Times New Roman"/>
          <w:sz w:val="24"/>
        </w:rPr>
        <w:t>randomForest</w:t>
      </w:r>
      <w:proofErr w:type="spellEnd"/>
      <w:r w:rsidRPr="00F41B40">
        <w:rPr>
          <w:rFonts w:ascii="Times New Roman" w:hAnsi="Times New Roman" w:cs="Times New Roman"/>
        </w:rPr>
        <w:t xml:space="preserve"> package in R to build predictive models of chlorophyll </w:t>
      </w:r>
      <w:r w:rsidRPr="00F41B40">
        <w:rPr>
          <w:rFonts w:ascii="Times New Roman" w:hAnsi="Times New Roman" w:cs="Times New Roman"/>
          <w:i/>
        </w:rPr>
        <w:t>a</w:t>
      </w:r>
      <w:r w:rsidRPr="00F41B40">
        <w:rPr>
          <w:rFonts w:ascii="Times New Roman" w:hAnsi="Times New Roman" w:cs="Times New Roman"/>
        </w:rPr>
        <w:t xml:space="preserve"> with two sets of predictors (</w:t>
      </w:r>
      <w:proofErr w:type="spellStart"/>
      <w:r w:rsidRPr="00F41B40">
        <w:rPr>
          <w:rFonts w:ascii="Times New Roman" w:hAnsi="Times New Roman" w:cs="Times New Roman"/>
        </w:rPr>
        <w:t>Liaw</w:t>
      </w:r>
      <w:proofErr w:type="spellEnd"/>
      <w:r w:rsidRPr="00F41B40">
        <w:rPr>
          <w:rFonts w:ascii="Times New Roman" w:hAnsi="Times New Roman" w:cs="Times New Roman"/>
        </w:rPr>
        <w:t xml:space="preserve"> and Wiener 2002). The first included </w:t>
      </w:r>
      <w:r w:rsidRPr="00F41B40">
        <w:rPr>
          <w:rFonts w:ascii="Times New Roman" w:hAnsi="Times New Roman" w:cs="Times New Roman"/>
          <w:i/>
        </w:rPr>
        <w:t>in situ</w:t>
      </w:r>
      <w:r w:rsidRPr="00F41B40">
        <w:rPr>
          <w:rFonts w:ascii="Times New Roman" w:hAnsi="Times New Roman" w:cs="Times New Roman"/>
        </w:rPr>
        <w:t xml:space="preserve"> and universally available GIS predictors. We refer to this as the "All variables" model. For the second model we used just the universally available data (i.e., no </w:t>
      </w:r>
      <w:r w:rsidRPr="00F41B40">
        <w:rPr>
          <w:rFonts w:ascii="Times New Roman" w:hAnsi="Times New Roman" w:cs="Times New Roman"/>
          <w:i/>
        </w:rPr>
        <w:t>in situ</w:t>
      </w:r>
      <w:r w:rsidRPr="00F41B40">
        <w:rPr>
          <w:rFonts w:ascii="Times New Roman" w:hAnsi="Times New Roman" w:cs="Times New Roman"/>
        </w:rPr>
        <w:t xml:space="preserve"> information). This is referred to as the "GIS only" model. A list of all considered variables is in Appendix </w:t>
      </w:r>
      <w:ins w:id="13" w:author="Milstead, Bryan" w:date="2015-12-17T17:28:00Z">
        <w:r w:rsidR="00241BE5">
          <w:rPr>
            <w:rFonts w:ascii="Times New Roman" w:hAnsi="Times New Roman" w:cs="Times New Roman"/>
          </w:rPr>
          <w:t>A</w:t>
        </w:r>
      </w:ins>
      <w:ins w:id="14" w:author="Milstead, Bryan" w:date="2015-12-17T17:41:00Z">
        <w:r w:rsidR="0003605A">
          <w:rPr>
            <w:rFonts w:ascii="Times New Roman" w:hAnsi="Times New Roman" w:cs="Times New Roman"/>
          </w:rPr>
          <w:t>: Table A1</w:t>
        </w:r>
      </w:ins>
      <w:del w:id="15" w:author="Milstead, Bryan" w:date="2015-12-17T17:28:00Z">
        <w:r w:rsidRPr="00F41B40" w:rsidDel="00241BE5">
          <w:rPr>
            <w:rFonts w:ascii="Times New Roman" w:hAnsi="Times New Roman" w:cs="Times New Roman"/>
          </w:rPr>
          <w:delText>1</w:delText>
        </w:r>
      </w:del>
      <w:r w:rsidRPr="00F41B40">
        <w:rPr>
          <w:rFonts w:ascii="Times New Roman" w:hAnsi="Times New Roman" w:cs="Times New Roman"/>
        </w:rPr>
        <w:t xml:space="preserve">. Our separation of predictors was chosen so that we could highlight the additional predictive performance provided by adding the </w:t>
      </w:r>
      <w:r w:rsidRPr="00F41B40">
        <w:rPr>
          <w:rFonts w:ascii="Times New Roman" w:hAnsi="Times New Roman" w:cs="Times New Roman"/>
          <w:i/>
        </w:rPr>
        <w:t>in situ</w:t>
      </w:r>
      <w:r w:rsidRPr="00F41B40">
        <w:rPr>
          <w:rFonts w:ascii="Times New Roman" w:hAnsi="Times New Roman" w:cs="Times New Roman"/>
        </w:rPr>
        <w:t xml:space="preserve"> water quality variables on top of the GIS only variables. Lastly, we used only complete cases (i.e., missing data were removed) so the total number of observations varied among models.</w:t>
      </w:r>
    </w:p>
    <w:p w14:paraId="31F101FE" w14:textId="77777777" w:rsidR="00355418" w:rsidRPr="00F41B40" w:rsidRDefault="00CD5E69" w:rsidP="00173536">
      <w:pPr>
        <w:spacing w:line="480" w:lineRule="auto"/>
        <w:ind w:firstLine="720"/>
        <w:rPr>
          <w:rFonts w:ascii="Times New Roman" w:hAnsi="Times New Roman" w:cs="Times New Roman"/>
        </w:rPr>
      </w:pPr>
      <w:commentRangeStart w:id="16"/>
      <w:r w:rsidRPr="00F41B40">
        <w:rPr>
          <w:rFonts w:ascii="Times New Roman" w:hAnsi="Times New Roman" w:cs="Times New Roman"/>
        </w:rPr>
        <w:lastRenderedPageBreak/>
        <w:t>Our modelling work flow was as follows:</w:t>
      </w:r>
    </w:p>
    <w:p w14:paraId="05E63EF3" w14:textId="399E0695" w:rsidR="00355418" w:rsidRPr="00F41B40" w:rsidRDefault="00CD5E69" w:rsidP="00E34E74">
      <w:pPr>
        <w:pStyle w:val="Compact"/>
        <w:numPr>
          <w:ilvl w:val="0"/>
          <w:numId w:val="3"/>
        </w:numPr>
        <w:spacing w:line="480" w:lineRule="auto"/>
        <w:ind w:left="1530" w:hanging="330"/>
        <w:rPr>
          <w:rFonts w:ascii="Times New Roman" w:hAnsi="Times New Roman" w:cs="Times New Roman"/>
        </w:rPr>
        <w:pPrChange w:id="17" w:author="Milstead, Bryan" w:date="2015-12-21T16:07:00Z">
          <w:pPr>
            <w:pStyle w:val="Compact"/>
            <w:numPr>
              <w:numId w:val="3"/>
            </w:numPr>
            <w:tabs>
              <w:tab w:val="num" w:pos="0"/>
            </w:tabs>
            <w:spacing w:line="480" w:lineRule="auto"/>
            <w:ind w:left="480" w:firstLine="720"/>
          </w:pPr>
        </w:pPrChange>
      </w:pPr>
      <w:r w:rsidRPr="00F41B40">
        <w:rPr>
          <w:rFonts w:ascii="Times New Roman" w:hAnsi="Times New Roman" w:cs="Times New Roman"/>
        </w:rPr>
        <w:t xml:space="preserve">Identify a minimal set of variables from the full suite of variables (Appendix </w:t>
      </w:r>
      <w:ins w:id="18" w:author="Milstead, Bryan" w:date="2015-12-17T17:28:00Z">
        <w:r w:rsidR="00241BE5">
          <w:rPr>
            <w:rFonts w:ascii="Times New Roman" w:hAnsi="Times New Roman" w:cs="Times New Roman"/>
          </w:rPr>
          <w:t>A</w:t>
        </w:r>
      </w:ins>
      <w:ins w:id="19" w:author="Milstead, Bryan" w:date="2015-12-17T17:40:00Z">
        <w:r w:rsidR="0003605A">
          <w:rPr>
            <w:rFonts w:ascii="Times New Roman" w:hAnsi="Times New Roman" w:cs="Times New Roman"/>
          </w:rPr>
          <w:t>: Table A1</w:t>
        </w:r>
      </w:ins>
      <w:del w:id="20" w:author="Milstead, Bryan" w:date="2015-12-17T17:28:00Z">
        <w:r w:rsidRPr="00F41B40" w:rsidDel="00241BE5">
          <w:rPr>
            <w:rFonts w:ascii="Times New Roman" w:hAnsi="Times New Roman" w:cs="Times New Roman"/>
          </w:rPr>
          <w:delText>1</w:delText>
        </w:r>
      </w:del>
      <w:r w:rsidRPr="00F41B40">
        <w:rPr>
          <w:rFonts w:ascii="Times New Roman" w:hAnsi="Times New Roman" w:cs="Times New Roman"/>
        </w:rPr>
        <w:t>) that maximize accuracy of the random forest algorithm. This minimal set of variables, the reduced model, is calculated for each of the models.</w:t>
      </w:r>
    </w:p>
    <w:p w14:paraId="6D09A34D" w14:textId="77777777" w:rsidR="00355418" w:rsidRPr="00F41B40" w:rsidRDefault="00CD5E69" w:rsidP="00E34E74">
      <w:pPr>
        <w:pStyle w:val="Compact"/>
        <w:numPr>
          <w:ilvl w:val="0"/>
          <w:numId w:val="3"/>
        </w:numPr>
        <w:spacing w:line="480" w:lineRule="auto"/>
        <w:ind w:left="1530" w:hanging="330"/>
        <w:rPr>
          <w:rFonts w:ascii="Times New Roman" w:hAnsi="Times New Roman" w:cs="Times New Roman"/>
        </w:rPr>
        <w:pPrChange w:id="21" w:author="Milstead, Bryan" w:date="2015-12-21T16:07:00Z">
          <w:pPr>
            <w:pStyle w:val="Compact"/>
            <w:numPr>
              <w:numId w:val="3"/>
            </w:numPr>
            <w:tabs>
              <w:tab w:val="num" w:pos="0"/>
            </w:tabs>
            <w:spacing w:line="480" w:lineRule="auto"/>
            <w:ind w:left="480" w:firstLine="720"/>
          </w:pPr>
        </w:pPrChange>
      </w:pPr>
      <w:r w:rsidRPr="00F41B40">
        <w:rPr>
          <w:rFonts w:ascii="Times New Roman" w:hAnsi="Times New Roman" w:cs="Times New Roman"/>
        </w:rPr>
        <w:t xml:space="preserve">Using R's </w:t>
      </w:r>
      <w:proofErr w:type="spellStart"/>
      <w:r w:rsidRPr="00F41B40">
        <w:rPr>
          <w:rStyle w:val="VerbatimChar"/>
          <w:rFonts w:ascii="Times New Roman" w:hAnsi="Times New Roman" w:cs="Times New Roman"/>
          <w:sz w:val="24"/>
        </w:rPr>
        <w:t>randomForest</w:t>
      </w:r>
      <w:proofErr w:type="spellEnd"/>
      <w:r w:rsidRPr="00F41B40">
        <w:rPr>
          <w:rFonts w:ascii="Times New Roman" w:hAnsi="Times New Roman" w:cs="Times New Roman"/>
        </w:rPr>
        <w:t xml:space="preserve"> package, we develop two random forest models with 5000 trees ("All variables" and "GIS only").</w:t>
      </w:r>
    </w:p>
    <w:p w14:paraId="25CAB590" w14:textId="5F4F5B22" w:rsidR="00355418" w:rsidRPr="00F41B40" w:rsidRDefault="00CD5E69" w:rsidP="00E34E74">
      <w:pPr>
        <w:pStyle w:val="Compact"/>
        <w:numPr>
          <w:ilvl w:val="0"/>
          <w:numId w:val="3"/>
        </w:numPr>
        <w:spacing w:line="480" w:lineRule="auto"/>
        <w:ind w:left="1530" w:hanging="330"/>
        <w:rPr>
          <w:rFonts w:ascii="Times New Roman" w:hAnsi="Times New Roman" w:cs="Times New Roman"/>
        </w:rPr>
        <w:pPrChange w:id="22" w:author="Milstead, Bryan" w:date="2015-12-21T16:07:00Z">
          <w:pPr>
            <w:pStyle w:val="Compact"/>
            <w:numPr>
              <w:numId w:val="3"/>
            </w:numPr>
            <w:tabs>
              <w:tab w:val="num" w:pos="0"/>
            </w:tabs>
            <w:spacing w:line="480" w:lineRule="auto"/>
            <w:ind w:left="480" w:firstLine="720"/>
          </w:pPr>
        </w:pPrChange>
      </w:pPr>
      <w:r w:rsidRPr="00F41B40">
        <w:rPr>
          <w:rFonts w:ascii="Times New Roman" w:hAnsi="Times New Roman" w:cs="Times New Roman"/>
        </w:rPr>
        <w:t xml:space="preserve">Assess model performance for both the predicted chlorophyll </w:t>
      </w:r>
      <w:r w:rsidRPr="00F41B40">
        <w:rPr>
          <w:rFonts w:ascii="Times New Roman" w:hAnsi="Times New Roman" w:cs="Times New Roman"/>
          <w:i/>
        </w:rPr>
        <w:t>a</w:t>
      </w:r>
      <w:r w:rsidRPr="00F41B40">
        <w:rPr>
          <w:rFonts w:ascii="Times New Roman" w:hAnsi="Times New Roman" w:cs="Times New Roman"/>
        </w:rPr>
        <w:t xml:space="preserve"> and for categorical trophic state classifications. Trophic state was defined using the NLA chlorophyll </w:t>
      </w:r>
      <w:r w:rsidRPr="00F41B40">
        <w:rPr>
          <w:rFonts w:ascii="Times New Roman" w:hAnsi="Times New Roman" w:cs="Times New Roman"/>
          <w:i/>
        </w:rPr>
        <w:t>a</w:t>
      </w:r>
      <w:r w:rsidRPr="00F41B40">
        <w:rPr>
          <w:rFonts w:ascii="Times New Roman" w:hAnsi="Times New Roman" w:cs="Times New Roman"/>
        </w:rPr>
        <w:t xml:space="preserve"> trophic state cut offs (Table</w:t>
      </w:r>
      <w:ins w:id="23" w:author="Milstead, Bryan" w:date="2015-12-21T11:09:00Z">
        <w:r w:rsidR="00A329E3">
          <w:rPr>
            <w:rFonts w:ascii="Times New Roman" w:hAnsi="Times New Roman" w:cs="Times New Roman"/>
          </w:rPr>
          <w:t xml:space="preserve"> 1</w:t>
        </w:r>
      </w:ins>
      <w:del w:id="24" w:author="Milstead, Bryan" w:date="2015-12-21T11:09:00Z">
        <w:r w:rsidRPr="00F41B40" w:rsidDel="00A329E3">
          <w:rPr>
            <w:rFonts w:ascii="Times New Roman" w:hAnsi="Times New Roman" w:cs="Times New Roman"/>
          </w:rPr>
          <w:delText xml:space="preserve"> </w:delText>
        </w:r>
      </w:del>
      <w:r w:rsidRPr="00F41B40">
        <w:rPr>
          <w:rFonts w:ascii="Times New Roman" w:hAnsi="Times New Roman" w:cs="Times New Roman"/>
        </w:rPr>
        <w:t>).</w:t>
      </w:r>
    </w:p>
    <w:p w14:paraId="6CA42110" w14:textId="77777777" w:rsidR="00355418" w:rsidRPr="00F41B40" w:rsidRDefault="00CD5E69" w:rsidP="00E34E74">
      <w:pPr>
        <w:pStyle w:val="Compact"/>
        <w:numPr>
          <w:ilvl w:val="0"/>
          <w:numId w:val="3"/>
        </w:numPr>
        <w:spacing w:line="480" w:lineRule="auto"/>
        <w:ind w:left="1530" w:hanging="330"/>
        <w:rPr>
          <w:rFonts w:ascii="Times New Roman" w:hAnsi="Times New Roman" w:cs="Times New Roman"/>
        </w:rPr>
        <w:pPrChange w:id="25" w:author="Milstead, Bryan" w:date="2015-12-21T16:07:00Z">
          <w:pPr>
            <w:pStyle w:val="Compact"/>
            <w:numPr>
              <w:numId w:val="3"/>
            </w:numPr>
            <w:tabs>
              <w:tab w:val="num" w:pos="0"/>
            </w:tabs>
            <w:spacing w:line="480" w:lineRule="auto"/>
            <w:ind w:left="480" w:firstLine="720"/>
          </w:pPr>
        </w:pPrChange>
      </w:pPr>
      <w:r w:rsidRPr="00F41B40">
        <w:rPr>
          <w:rFonts w:ascii="Times New Roman" w:hAnsi="Times New Roman" w:cs="Times New Roman"/>
        </w:rPr>
        <w:t>Examine importance and partial dependence of the most important variables.</w:t>
      </w:r>
      <w:commentRangeEnd w:id="16"/>
      <w:r w:rsidR="00E34E74">
        <w:rPr>
          <w:rStyle w:val="CommentReference"/>
        </w:rPr>
        <w:commentReference w:id="16"/>
      </w:r>
    </w:p>
    <w:p w14:paraId="6F955527" w14:textId="77777777" w:rsidR="00355418" w:rsidRPr="00F41B40" w:rsidRDefault="00CD5E69" w:rsidP="00401EF2">
      <w:pPr>
        <w:pStyle w:val="Heading2"/>
        <w:spacing w:line="480" w:lineRule="auto"/>
        <w:rPr>
          <w:rFonts w:ascii="Times New Roman" w:hAnsi="Times New Roman" w:cs="Times New Roman"/>
          <w:color w:val="auto"/>
          <w:sz w:val="24"/>
          <w:szCs w:val="24"/>
        </w:rPr>
      </w:pPr>
      <w:bookmarkStart w:id="26" w:name="measures-of-model-performance-and-variab"/>
      <w:bookmarkEnd w:id="26"/>
      <w:r w:rsidRPr="00F41B40">
        <w:rPr>
          <w:rFonts w:ascii="Times New Roman" w:hAnsi="Times New Roman" w:cs="Times New Roman"/>
          <w:color w:val="auto"/>
          <w:sz w:val="24"/>
          <w:szCs w:val="24"/>
        </w:rPr>
        <w:t>Measures of Model Performance and Variable Importance</w:t>
      </w:r>
    </w:p>
    <w:p w14:paraId="4EF09A33" w14:textId="44671AE8"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We assessed the performance of the random forest two ways. First we compared the root mean square error and the adjusted R of the models. Second, we examined the accuracy of the model predictions when converted to trophic states classes via a confusion matrix (Table</w:t>
      </w:r>
      <w:ins w:id="27" w:author="Milstead, Bryan" w:date="2015-12-21T13:19:00Z">
        <w:r w:rsidR="0042185A">
          <w:rPr>
            <w:rFonts w:ascii="Times New Roman" w:hAnsi="Times New Roman" w:cs="Times New Roman"/>
          </w:rPr>
          <w:t>s</w:t>
        </w:r>
      </w:ins>
      <w:r w:rsidRPr="00F41B40">
        <w:rPr>
          <w:rFonts w:ascii="Times New Roman" w:hAnsi="Times New Roman" w:cs="Times New Roman"/>
        </w:rPr>
        <w:t xml:space="preserve"> </w:t>
      </w:r>
      <w:ins w:id="28" w:author="Milstead, Bryan" w:date="2015-12-21T13:19:00Z">
        <w:r w:rsidR="0042185A">
          <w:rPr>
            <w:rFonts w:ascii="Times New Roman" w:hAnsi="Times New Roman" w:cs="Times New Roman"/>
          </w:rPr>
          <w:t xml:space="preserve">2 </w:t>
        </w:r>
      </w:ins>
      <w:ins w:id="29" w:author="Milstead, Bryan" w:date="2015-12-21T14:55:00Z">
        <w:r w:rsidR="00F139C3">
          <w:rPr>
            <w:rFonts w:ascii="Times New Roman" w:hAnsi="Times New Roman" w:cs="Times New Roman"/>
          </w:rPr>
          <w:t>and</w:t>
        </w:r>
      </w:ins>
      <w:ins w:id="30" w:author="Milstead, Bryan" w:date="2015-12-21T13:19:00Z">
        <w:r w:rsidR="0042185A">
          <w:rPr>
            <w:rFonts w:ascii="Times New Roman" w:hAnsi="Times New Roman" w:cs="Times New Roman"/>
          </w:rPr>
          <w:t xml:space="preserve"> 3</w:t>
        </w:r>
      </w:ins>
      <w:r w:rsidRPr="00F41B40">
        <w:rPr>
          <w:rFonts w:ascii="Times New Roman" w:hAnsi="Times New Roman" w:cs="Times New Roman"/>
        </w:rPr>
        <w:t xml:space="preserve">). A confusion matrix shows agreement and disagreement in a tabular form with predicted values forming the columns of the matrix and observed values, the rows. From this tabulated information we calculated the total accuracy (i.e., percent correctly predicted) and the kappa coefficient, which takes into account the error expected by chance alone (i.e., the off diagonal values of the matrix) (Cohen 1960, Hubert and </w:t>
      </w:r>
      <w:proofErr w:type="spellStart"/>
      <w:r w:rsidRPr="00F41B40">
        <w:rPr>
          <w:rFonts w:ascii="Times New Roman" w:hAnsi="Times New Roman" w:cs="Times New Roman"/>
        </w:rPr>
        <w:t>Arabie</w:t>
      </w:r>
      <w:proofErr w:type="spellEnd"/>
      <w:r w:rsidRPr="00F41B40">
        <w:rPr>
          <w:rFonts w:ascii="Times New Roman" w:hAnsi="Times New Roman" w:cs="Times New Roman"/>
        </w:rPr>
        <w:t xml:space="preserve"> 1985). The kappa coefficient can range from -1 to 1 with 0 equaling the agreement expected by chance alone. Values greater than 0 represent agreement greater than would be expected by chance. A kappa coefficient greater than approximately 0.6 is considered "substantial" agreement (Landis and Koch 1977). Negative </w:t>
      </w:r>
      <w:r w:rsidRPr="00F41B40">
        <w:rPr>
          <w:rFonts w:ascii="Times New Roman" w:hAnsi="Times New Roman" w:cs="Times New Roman"/>
        </w:rPr>
        <w:lastRenderedPageBreak/>
        <w:t>values are rare and would indicate no agreement between the predicted and observed values. We use kappa as a means of comparison across models as well as within subsets of a given model. Additionally, random forest builds each tree on bootstrapped, random subsets of the original data, thus, a separate independent validation dataset is not required and random forest error estimates are expected to be unbiased (</w:t>
      </w:r>
      <w:proofErr w:type="spellStart"/>
      <w:r w:rsidRPr="00F41B40">
        <w:rPr>
          <w:rFonts w:ascii="Times New Roman" w:hAnsi="Times New Roman" w:cs="Times New Roman"/>
        </w:rPr>
        <w:t>Breiman</w:t>
      </w:r>
      <w:proofErr w:type="spellEnd"/>
      <w:r w:rsidRPr="00F41B40">
        <w:rPr>
          <w:rFonts w:ascii="Times New Roman" w:hAnsi="Times New Roman" w:cs="Times New Roman"/>
        </w:rPr>
        <w:t xml:space="preserve"> 2001).</w:t>
      </w:r>
    </w:p>
    <w:p w14:paraId="7F58790E" w14:textId="77777777"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Random forests explicitly measure variable importance with two metrics: mean decrease in Gini and percent increase in mean squared error. These measure the impact on the overall model when a particular variable is included and thus can be used to assess importance (</w:t>
      </w:r>
      <w:proofErr w:type="spellStart"/>
      <w:r w:rsidRPr="00F41B40">
        <w:rPr>
          <w:rFonts w:ascii="Times New Roman" w:hAnsi="Times New Roman" w:cs="Times New Roman"/>
        </w:rPr>
        <w:t>Breiman</w:t>
      </w:r>
      <w:proofErr w:type="spellEnd"/>
      <w:r w:rsidRPr="00F41B40">
        <w:rPr>
          <w:rFonts w:ascii="Times New Roman" w:hAnsi="Times New Roman" w:cs="Times New Roman"/>
        </w:rPr>
        <w:t xml:space="preserve"> 2001). The Gini Index has been shown to have a bias (</w:t>
      </w:r>
      <w:proofErr w:type="spellStart"/>
      <w:r w:rsidRPr="00F41B40">
        <w:rPr>
          <w:rFonts w:ascii="Times New Roman" w:hAnsi="Times New Roman" w:cs="Times New Roman"/>
        </w:rPr>
        <w:t>Strobl</w:t>
      </w:r>
      <w:proofErr w:type="spellEnd"/>
      <w:r w:rsidRPr="00F41B40">
        <w:rPr>
          <w:rFonts w:ascii="Times New Roman" w:hAnsi="Times New Roman" w:cs="Times New Roman"/>
        </w:rPr>
        <w:t xml:space="preserve"> et al. 2007), thus, we used percent increase in mean squared error to assess variable importance. Lastly, partial dependence plots provide a mechanism to examine the partial relationship between individual variables and the response variable (Jones and Linder 2015). We examined these plots for the top variables as assigned by percent increase in mean squared error for each the reduced models.</w:t>
      </w:r>
    </w:p>
    <w:p w14:paraId="002908D3" w14:textId="77777777" w:rsidR="00355418" w:rsidRPr="00F41B40" w:rsidRDefault="00CD5E69" w:rsidP="00401EF2">
      <w:pPr>
        <w:pStyle w:val="Heading2"/>
        <w:spacing w:line="480" w:lineRule="auto"/>
        <w:rPr>
          <w:rFonts w:ascii="Times New Roman" w:hAnsi="Times New Roman" w:cs="Times New Roman"/>
          <w:color w:val="auto"/>
          <w:sz w:val="24"/>
          <w:szCs w:val="24"/>
        </w:rPr>
      </w:pPr>
      <w:bookmarkStart w:id="31" w:name="trophic-state-probabilities"/>
      <w:bookmarkEnd w:id="31"/>
      <w:r w:rsidRPr="00F41B40">
        <w:rPr>
          <w:rFonts w:ascii="Times New Roman" w:hAnsi="Times New Roman" w:cs="Times New Roman"/>
          <w:color w:val="auto"/>
          <w:sz w:val="24"/>
          <w:szCs w:val="24"/>
        </w:rPr>
        <w:t>Trophic State Probabilities</w:t>
      </w:r>
    </w:p>
    <w:p w14:paraId="41442825" w14:textId="6AE2E7E5"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 xml:space="preserve">One of the powerful features of random forests is the ability to aggregate a very large number of competing models or trees. Each tree provides an independent prediction or vote for a possible outcome. In the context of our chlorophyll </w:t>
      </w:r>
      <w:r w:rsidRPr="00F41B40">
        <w:rPr>
          <w:rFonts w:ascii="Times New Roman" w:hAnsi="Times New Roman" w:cs="Times New Roman"/>
          <w:i/>
        </w:rPr>
        <w:t>a</w:t>
      </w:r>
      <w:r w:rsidRPr="00F41B40">
        <w:rPr>
          <w:rFonts w:ascii="Times New Roman" w:hAnsi="Times New Roman" w:cs="Times New Roman"/>
        </w:rPr>
        <w:t xml:space="preserve"> models, we have 5,000 estimates of chlorophyll </w:t>
      </w:r>
      <w:r w:rsidRPr="00F41B40">
        <w:rPr>
          <w:rFonts w:ascii="Times New Roman" w:hAnsi="Times New Roman" w:cs="Times New Roman"/>
          <w:i/>
        </w:rPr>
        <w:t>a</w:t>
      </w:r>
      <w:r w:rsidRPr="00F41B40">
        <w:rPr>
          <w:rFonts w:ascii="Times New Roman" w:hAnsi="Times New Roman" w:cs="Times New Roman"/>
        </w:rPr>
        <w:t xml:space="preserve"> for each lake. We convert these values to trophic states (Table </w:t>
      </w:r>
      <w:ins w:id="32" w:author="Milstead, Bryan" w:date="2015-12-21T11:10:00Z">
        <w:r w:rsidR="00A329E3">
          <w:rPr>
            <w:rFonts w:ascii="Times New Roman" w:hAnsi="Times New Roman" w:cs="Times New Roman"/>
          </w:rPr>
          <w:t>1</w:t>
        </w:r>
      </w:ins>
      <w:r w:rsidRPr="00F41B40">
        <w:rPr>
          <w:rFonts w:ascii="Times New Roman" w:hAnsi="Times New Roman" w:cs="Times New Roman"/>
        </w:rPr>
        <w:t xml:space="preserve">) then count up total votes for each class and divide by total possible votes to get an estimate of the probability that a lake is in a given trophic state. For instance, for a single lake (National Lake Assessment ID = NLA06608-0005), the vote probabilities for the "All variables" model were 95% for oligotrophic, 5% for mesotrophic, 0% for eutrophic, and 0% for hypereutrophic. The maximum </w:t>
      </w:r>
      <w:r w:rsidRPr="00F41B40">
        <w:rPr>
          <w:rFonts w:ascii="Times New Roman" w:hAnsi="Times New Roman" w:cs="Times New Roman"/>
        </w:rPr>
        <w:lastRenderedPageBreak/>
        <w:t>probability provides the predicted class, in this case oligotrophic, and suggests little uncertainty in this prediction. We refer to this value as the "prediction probability."</w:t>
      </w:r>
    </w:p>
    <w:p w14:paraId="6EC4F4B2" w14:textId="77777777"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Further, we might expect higher total accuracy for lakes that have more certain predictions. This should be evident by looking at the Kappa coefficient of lakes given their prediction probability is at or above a certain probability. To test this we use an approach similar to one outlined by Paul and MacDonald (2005) and implemented by Hollister et al. (2008) and examine the change in Kappa coefficient as a function of the prediction probability for both models.</w:t>
      </w:r>
    </w:p>
    <w:p w14:paraId="14EC566A" w14:textId="77777777" w:rsidR="00355418" w:rsidRPr="00F41B40" w:rsidRDefault="00CD5E69" w:rsidP="00401EF2">
      <w:pPr>
        <w:pStyle w:val="Heading1"/>
        <w:spacing w:line="480" w:lineRule="auto"/>
        <w:rPr>
          <w:rFonts w:ascii="Times New Roman" w:hAnsi="Times New Roman" w:cs="Times New Roman"/>
          <w:color w:val="auto"/>
          <w:sz w:val="24"/>
          <w:szCs w:val="24"/>
        </w:rPr>
      </w:pPr>
      <w:bookmarkStart w:id="33" w:name="results"/>
      <w:bookmarkEnd w:id="33"/>
      <w:r w:rsidRPr="00F41B40">
        <w:rPr>
          <w:rFonts w:ascii="Times New Roman" w:hAnsi="Times New Roman" w:cs="Times New Roman"/>
          <w:color w:val="auto"/>
          <w:sz w:val="24"/>
          <w:szCs w:val="24"/>
        </w:rPr>
        <w:t>Results</w:t>
      </w:r>
    </w:p>
    <w:p w14:paraId="49BBDCD3" w14:textId="080B02AE" w:rsidR="00355418" w:rsidRPr="00A329E3"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 xml:space="preserve">Our complete dataset included 1148 lakes; however 5 lakes did not have chlorophyll </w:t>
      </w:r>
      <w:r w:rsidRPr="00F41B40">
        <w:rPr>
          <w:rFonts w:ascii="Times New Roman" w:hAnsi="Times New Roman" w:cs="Times New Roman"/>
          <w:i/>
        </w:rPr>
        <w:t>a</w:t>
      </w:r>
      <w:r w:rsidRPr="00F41B40">
        <w:rPr>
          <w:rFonts w:ascii="Times New Roman" w:hAnsi="Times New Roman" w:cs="Times New Roman"/>
        </w:rPr>
        <w:t xml:space="preserve"> data. Thus, the base dataset for our modelling was conducted on data for 1143 lakes. The lakes were well distributed across the four trophic state categories (Table </w:t>
      </w:r>
      <w:ins w:id="34" w:author="Milstead, Bryan" w:date="2015-12-21T11:11:00Z">
        <w:r w:rsidR="00A329E3">
          <w:rPr>
            <w:rFonts w:ascii="Times New Roman" w:hAnsi="Times New Roman" w:cs="Times New Roman"/>
          </w:rPr>
          <w:t>1</w:t>
        </w:r>
      </w:ins>
      <w:r w:rsidRPr="00F41B40">
        <w:rPr>
          <w:rFonts w:ascii="Times New Roman" w:hAnsi="Times New Roman" w:cs="Times New Roman"/>
        </w:rPr>
        <w:t xml:space="preserve">) and spatially throughout the </w:t>
      </w:r>
      <w:r w:rsidRPr="00A329E3">
        <w:rPr>
          <w:rFonts w:ascii="Times New Roman" w:hAnsi="Times New Roman" w:cs="Times New Roman"/>
        </w:rPr>
        <w:t>United States (</w:t>
      </w:r>
      <w:del w:id="35" w:author="Milstead, Bryan" w:date="2015-12-21T14:51:00Z">
        <w:r w:rsidRPr="00A329E3" w:rsidDel="00F139C3">
          <w:rPr>
            <w:rFonts w:ascii="Times New Roman" w:hAnsi="Times New Roman" w:cs="Times New Roman"/>
          </w:rPr>
          <w:delText>Figure</w:delText>
        </w:r>
      </w:del>
      <w:ins w:id="36" w:author="Milstead, Bryan" w:date="2015-12-21T14:51:00Z">
        <w:r w:rsidR="00F139C3">
          <w:rPr>
            <w:rFonts w:ascii="Times New Roman" w:hAnsi="Times New Roman" w:cs="Times New Roman"/>
          </w:rPr>
          <w:t>Fig.</w:t>
        </w:r>
      </w:ins>
      <w:r w:rsidRPr="00A329E3">
        <w:rPr>
          <w:rFonts w:ascii="Times New Roman" w:hAnsi="Times New Roman" w:cs="Times New Roman"/>
        </w:rPr>
        <w:t xml:space="preserve"> </w:t>
      </w:r>
      <w:ins w:id="37" w:author="Milstead, Bryan" w:date="2015-12-21T11:15:00Z">
        <w:r w:rsidR="00A329E3">
          <w:rPr>
            <w:rFonts w:ascii="Times New Roman" w:hAnsi="Times New Roman" w:cs="Times New Roman"/>
          </w:rPr>
          <w:t>1</w:t>
        </w:r>
      </w:ins>
      <w:r w:rsidRPr="00A329E3">
        <w:rPr>
          <w:rFonts w:ascii="Times New Roman" w:hAnsi="Times New Roman" w:cs="Times New Roman"/>
        </w:rPr>
        <w:t>).</w:t>
      </w:r>
    </w:p>
    <w:p w14:paraId="47136CF5" w14:textId="77777777" w:rsidR="00355418" w:rsidRPr="00A329E3" w:rsidRDefault="00CD5E69" w:rsidP="00401EF2">
      <w:pPr>
        <w:pStyle w:val="Heading2"/>
        <w:spacing w:line="480" w:lineRule="auto"/>
        <w:rPr>
          <w:rFonts w:ascii="Times New Roman" w:hAnsi="Times New Roman" w:cs="Times New Roman"/>
          <w:color w:val="auto"/>
          <w:sz w:val="24"/>
          <w:szCs w:val="24"/>
        </w:rPr>
      </w:pPr>
      <w:bookmarkStart w:id="38" w:name="models-all-variables"/>
      <w:bookmarkEnd w:id="38"/>
      <w:r w:rsidRPr="00A329E3">
        <w:rPr>
          <w:rFonts w:ascii="Times New Roman" w:hAnsi="Times New Roman" w:cs="Times New Roman"/>
          <w:color w:val="auto"/>
          <w:sz w:val="24"/>
          <w:szCs w:val="24"/>
        </w:rPr>
        <w:t>Models: All Variables</w:t>
      </w:r>
    </w:p>
    <w:p w14:paraId="4F47D8D5" w14:textId="458FCB97" w:rsidR="00355418" w:rsidRPr="00F41B40" w:rsidRDefault="00CD5E69" w:rsidP="00401EF2">
      <w:pPr>
        <w:spacing w:line="480" w:lineRule="auto"/>
        <w:ind w:firstLine="720"/>
        <w:rPr>
          <w:rFonts w:ascii="Times New Roman" w:hAnsi="Times New Roman" w:cs="Times New Roman"/>
        </w:rPr>
      </w:pPr>
      <w:r w:rsidRPr="00A329E3">
        <w:rPr>
          <w:rFonts w:ascii="Times New Roman" w:hAnsi="Times New Roman" w:cs="Times New Roman"/>
        </w:rPr>
        <w:t xml:space="preserve">The model built with all predictors used 1080 total observations, had a mean squared error of 0.09 and </w:t>
      </w:r>
      <w:del w:id="39" w:author="Milstead, Bryan" w:date="2015-12-21T10:40:00Z">
        <w:r w:rsidRPr="00A329E3" w:rsidDel="000A7E20">
          <w:rPr>
            <w:rFonts w:ascii="Times New Roman" w:hAnsi="Times New Roman" w:cs="Times New Roman"/>
          </w:rPr>
          <w:delText xml:space="preserve">and </w:delText>
        </w:r>
      </w:del>
      <w:r w:rsidRPr="00A329E3">
        <w:rPr>
          <w:rFonts w:ascii="Times New Roman" w:hAnsi="Times New Roman" w:cs="Times New Roman"/>
        </w:rPr>
        <w:t xml:space="preserve">R of 0.8. </w:t>
      </w:r>
      <w:commentRangeStart w:id="40"/>
      <w:r w:rsidRPr="00A329E3">
        <w:rPr>
          <w:rFonts w:ascii="Times New Roman" w:hAnsi="Times New Roman" w:cs="Times New Roman"/>
        </w:rPr>
        <w:t xml:space="preserve">The accuracy of the four trophic states was 68.7% and the kappa coefficient was 0.57 (Table </w:t>
      </w:r>
      <w:ins w:id="41" w:author="Milstead, Bryan" w:date="2015-12-21T11:11:00Z">
        <w:r w:rsidR="00A329E3" w:rsidRPr="00A329E3">
          <w:rPr>
            <w:rFonts w:ascii="Times New Roman" w:hAnsi="Times New Roman" w:cs="Times New Roman"/>
          </w:rPr>
          <w:t>2</w:t>
        </w:r>
      </w:ins>
      <w:r w:rsidRPr="00A329E3">
        <w:rPr>
          <w:rFonts w:ascii="Times New Roman" w:hAnsi="Times New Roman" w:cs="Times New Roman"/>
        </w:rPr>
        <w:t>)</w:t>
      </w:r>
      <w:commentRangeEnd w:id="40"/>
      <w:r w:rsidR="00ED5825">
        <w:rPr>
          <w:rStyle w:val="CommentReference"/>
        </w:rPr>
        <w:commentReference w:id="40"/>
      </w:r>
      <w:r w:rsidRPr="00A329E3">
        <w:rPr>
          <w:rFonts w:ascii="Times New Roman" w:hAnsi="Times New Roman" w:cs="Times New Roman"/>
        </w:rPr>
        <w:t>. The variable selection process identified a reduced model with 20 variables (</w:t>
      </w:r>
      <w:del w:id="42" w:author="Milstead, Bryan" w:date="2015-12-21T14:51:00Z">
        <w:r w:rsidRPr="00A329E3" w:rsidDel="00F139C3">
          <w:rPr>
            <w:rFonts w:ascii="Times New Roman" w:hAnsi="Times New Roman" w:cs="Times New Roman"/>
          </w:rPr>
          <w:delText>Figure</w:delText>
        </w:r>
      </w:del>
      <w:ins w:id="43" w:author="Milstead, Bryan" w:date="2015-12-21T14:51:00Z">
        <w:r w:rsidR="00F139C3">
          <w:rPr>
            <w:rFonts w:ascii="Times New Roman" w:hAnsi="Times New Roman" w:cs="Times New Roman"/>
          </w:rPr>
          <w:t>Fig.</w:t>
        </w:r>
      </w:ins>
      <w:r w:rsidRPr="00A329E3">
        <w:rPr>
          <w:rFonts w:ascii="Times New Roman" w:hAnsi="Times New Roman" w:cs="Times New Roman"/>
        </w:rPr>
        <w:t xml:space="preserve"> </w:t>
      </w:r>
      <w:ins w:id="44" w:author="Milstead, Bryan" w:date="2015-12-21T11:15:00Z">
        <w:r w:rsidR="00A329E3">
          <w:rPr>
            <w:rFonts w:ascii="Times New Roman" w:hAnsi="Times New Roman" w:cs="Times New Roman"/>
          </w:rPr>
          <w:t>3</w:t>
        </w:r>
      </w:ins>
      <w:r w:rsidRPr="00A329E3">
        <w:rPr>
          <w:rFonts w:ascii="Times New Roman" w:hAnsi="Times New Roman" w:cs="Times New Roman"/>
        </w:rPr>
        <w:t>). The six most important variables were turbidity, total phosphorus, total nitrogen, elevation, total organic carbon, and N:P ratio (</w:t>
      </w:r>
      <w:del w:id="45" w:author="Milstead, Bryan" w:date="2015-12-21T14:51:00Z">
        <w:r w:rsidRPr="00A329E3" w:rsidDel="00F139C3">
          <w:rPr>
            <w:rFonts w:ascii="Times New Roman" w:hAnsi="Times New Roman" w:cs="Times New Roman"/>
          </w:rPr>
          <w:delText>Figure</w:delText>
        </w:r>
      </w:del>
      <w:del w:id="46" w:author="Milstead, Bryan" w:date="2015-12-21T14:55:00Z">
        <w:r w:rsidRPr="00A329E3" w:rsidDel="00F139C3">
          <w:rPr>
            <w:rFonts w:ascii="Times New Roman" w:hAnsi="Times New Roman" w:cs="Times New Roman"/>
          </w:rPr>
          <w:delText>s</w:delText>
        </w:r>
      </w:del>
      <w:ins w:id="47" w:author="Milstead, Bryan" w:date="2015-12-21T14:55:00Z">
        <w:r w:rsidR="00F139C3">
          <w:rPr>
            <w:rFonts w:ascii="Times New Roman" w:hAnsi="Times New Roman" w:cs="Times New Roman"/>
          </w:rPr>
          <w:t>Figs.</w:t>
        </w:r>
      </w:ins>
      <w:r w:rsidRPr="00A329E3">
        <w:rPr>
          <w:rFonts w:ascii="Times New Roman" w:hAnsi="Times New Roman" w:cs="Times New Roman"/>
        </w:rPr>
        <w:t xml:space="preserve"> </w:t>
      </w:r>
      <w:ins w:id="48" w:author="Milstead, Bryan" w:date="2015-12-21T11:15:00Z">
        <w:r w:rsidR="00A329E3">
          <w:rPr>
            <w:rFonts w:ascii="Times New Roman" w:hAnsi="Times New Roman" w:cs="Times New Roman"/>
          </w:rPr>
          <w:t>4</w:t>
        </w:r>
      </w:ins>
      <w:ins w:id="49" w:author="Milstead, Bryan" w:date="2015-12-21T13:04:00Z">
        <w:r w:rsidR="001748E7">
          <w:rPr>
            <w:rFonts w:ascii="Times New Roman" w:hAnsi="Times New Roman" w:cs="Times New Roman"/>
          </w:rPr>
          <w:t xml:space="preserve"> </w:t>
        </w:r>
      </w:ins>
      <w:ins w:id="50" w:author="Milstead, Bryan" w:date="2015-12-21T14:55:00Z">
        <w:r w:rsidR="00F139C3">
          <w:rPr>
            <w:rFonts w:ascii="Times New Roman" w:hAnsi="Times New Roman" w:cs="Times New Roman"/>
          </w:rPr>
          <w:t>and</w:t>
        </w:r>
      </w:ins>
      <w:ins w:id="51" w:author="Milstead, Bryan" w:date="2015-12-21T13:04:00Z">
        <w:r w:rsidR="001748E7">
          <w:rPr>
            <w:rFonts w:ascii="Times New Roman" w:hAnsi="Times New Roman" w:cs="Times New Roman"/>
          </w:rPr>
          <w:t xml:space="preserve"> 5</w:t>
        </w:r>
      </w:ins>
      <w:r w:rsidRPr="00A329E3">
        <w:rPr>
          <w:rFonts w:ascii="Times New Roman" w:hAnsi="Times New Roman" w:cs="Times New Roman"/>
        </w:rPr>
        <w:t xml:space="preserve">). The role that each played in predicting chlorophyll </w:t>
      </w:r>
      <w:r w:rsidRPr="00A329E3">
        <w:rPr>
          <w:rFonts w:ascii="Times New Roman" w:hAnsi="Times New Roman" w:cs="Times New Roman"/>
          <w:i/>
        </w:rPr>
        <w:t>a</w:t>
      </w:r>
      <w:r w:rsidRPr="00A329E3">
        <w:rPr>
          <w:rFonts w:ascii="Times New Roman" w:hAnsi="Times New Roman" w:cs="Times New Roman"/>
        </w:rPr>
        <w:t xml:space="preserve"> varied (</w:t>
      </w:r>
      <w:del w:id="52" w:author="Milstead, Bryan" w:date="2015-12-21T14:51:00Z">
        <w:r w:rsidRPr="00A329E3" w:rsidDel="00F139C3">
          <w:rPr>
            <w:rFonts w:ascii="Times New Roman" w:hAnsi="Times New Roman" w:cs="Times New Roman"/>
          </w:rPr>
          <w:delText>Figure</w:delText>
        </w:r>
      </w:del>
      <w:ins w:id="53" w:author="Milstead, Bryan" w:date="2015-12-21T14:51:00Z">
        <w:r w:rsidR="00F139C3">
          <w:rPr>
            <w:rFonts w:ascii="Times New Roman" w:hAnsi="Times New Roman" w:cs="Times New Roman"/>
          </w:rPr>
          <w:t>Fig.</w:t>
        </w:r>
      </w:ins>
      <w:r w:rsidRPr="00A329E3">
        <w:rPr>
          <w:rFonts w:ascii="Times New Roman" w:hAnsi="Times New Roman" w:cs="Times New Roman"/>
        </w:rPr>
        <w:t xml:space="preserve"> </w:t>
      </w:r>
      <w:ins w:id="54" w:author="Milstead, Bryan" w:date="2015-12-21T11:15:00Z">
        <w:r w:rsidR="00A329E3">
          <w:rPr>
            <w:rFonts w:ascii="Times New Roman" w:hAnsi="Times New Roman" w:cs="Times New Roman"/>
          </w:rPr>
          <w:t>5</w:t>
        </w:r>
      </w:ins>
      <w:r w:rsidRPr="00A329E3">
        <w:rPr>
          <w:rFonts w:ascii="Times New Roman" w:hAnsi="Times New Roman" w:cs="Times New Roman"/>
        </w:rPr>
        <w:t>).</w:t>
      </w:r>
    </w:p>
    <w:p w14:paraId="12563774" w14:textId="77777777" w:rsidR="00355418" w:rsidRPr="00F41B40" w:rsidRDefault="00CD5E69" w:rsidP="00401EF2">
      <w:pPr>
        <w:pStyle w:val="Heading2"/>
        <w:spacing w:line="480" w:lineRule="auto"/>
        <w:rPr>
          <w:rFonts w:ascii="Times New Roman" w:hAnsi="Times New Roman" w:cs="Times New Roman"/>
          <w:color w:val="auto"/>
          <w:sz w:val="24"/>
          <w:szCs w:val="24"/>
        </w:rPr>
      </w:pPr>
      <w:bookmarkStart w:id="55" w:name="models-gis-only-variables"/>
      <w:bookmarkEnd w:id="55"/>
      <w:r w:rsidRPr="00F41B40">
        <w:rPr>
          <w:rFonts w:ascii="Times New Roman" w:hAnsi="Times New Roman" w:cs="Times New Roman"/>
          <w:color w:val="auto"/>
          <w:sz w:val="24"/>
          <w:szCs w:val="24"/>
        </w:rPr>
        <w:lastRenderedPageBreak/>
        <w:t>Models: GIS Only Variables</w:t>
      </w:r>
    </w:p>
    <w:p w14:paraId="109A08FA" w14:textId="38823427"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The GIS only model was built using 1138 total observations, had a mean squared error of 0.22 and</w:t>
      </w:r>
      <w:del w:id="56" w:author="Milstead, Bryan" w:date="2015-12-21T10:47:00Z">
        <w:r w:rsidRPr="00F41B40" w:rsidDel="000A7E20">
          <w:rPr>
            <w:rFonts w:ascii="Times New Roman" w:hAnsi="Times New Roman" w:cs="Times New Roman"/>
          </w:rPr>
          <w:delText xml:space="preserve"> and</w:delText>
        </w:r>
      </w:del>
      <w:r w:rsidRPr="00F41B40">
        <w:rPr>
          <w:rFonts w:ascii="Times New Roman" w:hAnsi="Times New Roman" w:cs="Times New Roman"/>
        </w:rPr>
        <w:t xml:space="preserve"> R 0.48</w:t>
      </w:r>
      <w:commentRangeStart w:id="57"/>
      <w:r w:rsidRPr="00F41B40">
        <w:rPr>
          <w:rFonts w:ascii="Times New Roman" w:hAnsi="Times New Roman" w:cs="Times New Roman"/>
        </w:rPr>
        <w:t xml:space="preserve">. Four trophic states were predicted with a total accuracy of 49% and had a kappa coefficient of 0.29 (Table </w:t>
      </w:r>
      <w:ins w:id="58" w:author="Milstead, Bryan" w:date="2015-12-21T11:11:00Z">
        <w:r w:rsidR="00A329E3">
          <w:rPr>
            <w:rFonts w:ascii="Times New Roman" w:hAnsi="Times New Roman" w:cs="Times New Roman"/>
          </w:rPr>
          <w:t>3</w:t>
        </w:r>
      </w:ins>
      <w:r w:rsidRPr="00F41B40">
        <w:rPr>
          <w:rFonts w:ascii="Times New Roman" w:hAnsi="Times New Roman" w:cs="Times New Roman"/>
        </w:rPr>
        <w:t xml:space="preserve">). </w:t>
      </w:r>
      <w:commentRangeEnd w:id="57"/>
      <w:r w:rsidR="00ED5825">
        <w:rPr>
          <w:rStyle w:val="CommentReference"/>
        </w:rPr>
        <w:commentReference w:id="57"/>
      </w:r>
      <w:r w:rsidRPr="00F41B40">
        <w:rPr>
          <w:rFonts w:ascii="Times New Roman" w:hAnsi="Times New Roman" w:cs="Times New Roman"/>
        </w:rPr>
        <w:t>The variable selection process for this model produced a reduced model with 15 variables (</w:t>
      </w:r>
      <w:del w:id="59" w:author="Milstead, Bryan" w:date="2015-12-21T14:51:00Z">
        <w:r w:rsidRPr="00F41B40" w:rsidDel="00F139C3">
          <w:rPr>
            <w:rFonts w:ascii="Times New Roman" w:hAnsi="Times New Roman" w:cs="Times New Roman"/>
          </w:rPr>
          <w:delText>Figure</w:delText>
        </w:r>
      </w:del>
      <w:ins w:id="60" w:author="Milstead, Bryan" w:date="2015-12-21T14:51:00Z">
        <w:r w:rsidR="00F139C3">
          <w:rPr>
            <w:rFonts w:ascii="Times New Roman" w:hAnsi="Times New Roman" w:cs="Times New Roman"/>
          </w:rPr>
          <w:t>Fig.</w:t>
        </w:r>
      </w:ins>
      <w:r w:rsidRPr="00F41B40">
        <w:rPr>
          <w:rFonts w:ascii="Times New Roman" w:hAnsi="Times New Roman" w:cs="Times New Roman"/>
        </w:rPr>
        <w:t xml:space="preserve"> </w:t>
      </w:r>
      <w:ins w:id="61" w:author="Milstead, Bryan" w:date="2015-12-21T11:16:00Z">
        <w:r w:rsidR="00A329E3">
          <w:rPr>
            <w:rFonts w:ascii="Times New Roman" w:hAnsi="Times New Roman" w:cs="Times New Roman"/>
          </w:rPr>
          <w:t>6</w:t>
        </w:r>
      </w:ins>
      <w:r w:rsidRPr="00F41B40">
        <w:rPr>
          <w:rFonts w:ascii="Times New Roman" w:hAnsi="Times New Roman" w:cs="Times New Roman"/>
        </w:rPr>
        <w:t>). The six most important variables were ecoregion, percent cropland, elevation, latitude, percent evergreen forest, and mean lake depth (</w:t>
      </w:r>
      <w:del w:id="62" w:author="Milstead, Bryan" w:date="2015-12-21T14:51:00Z">
        <w:r w:rsidRPr="00F41B40" w:rsidDel="00F139C3">
          <w:rPr>
            <w:rFonts w:ascii="Times New Roman" w:hAnsi="Times New Roman" w:cs="Times New Roman"/>
          </w:rPr>
          <w:delText>Figure</w:delText>
        </w:r>
      </w:del>
      <w:del w:id="63" w:author="Milstead, Bryan" w:date="2015-12-21T14:54:00Z">
        <w:r w:rsidRPr="00F41B40" w:rsidDel="00F139C3">
          <w:rPr>
            <w:rFonts w:ascii="Times New Roman" w:hAnsi="Times New Roman" w:cs="Times New Roman"/>
          </w:rPr>
          <w:delText>s</w:delText>
        </w:r>
      </w:del>
      <w:ins w:id="64" w:author="Milstead, Bryan" w:date="2015-12-21T14:54:00Z">
        <w:r w:rsidR="00F139C3">
          <w:rPr>
            <w:rFonts w:ascii="Times New Roman" w:hAnsi="Times New Roman" w:cs="Times New Roman"/>
          </w:rPr>
          <w:t>Figs.</w:t>
        </w:r>
      </w:ins>
      <w:r w:rsidRPr="00F41B40">
        <w:rPr>
          <w:rFonts w:ascii="Times New Roman" w:hAnsi="Times New Roman" w:cs="Times New Roman"/>
        </w:rPr>
        <w:t xml:space="preserve"> </w:t>
      </w:r>
      <w:ins w:id="65" w:author="Milstead, Bryan" w:date="2015-12-21T13:03:00Z">
        <w:r w:rsidR="001748E7">
          <w:rPr>
            <w:rFonts w:ascii="Times New Roman" w:hAnsi="Times New Roman" w:cs="Times New Roman"/>
          </w:rPr>
          <w:t>7</w:t>
        </w:r>
      </w:ins>
      <w:del w:id="66" w:author="Milstead, Bryan" w:date="2015-12-21T11:22:00Z">
        <w:r w:rsidRPr="00F41B40" w:rsidDel="00307570">
          <w:rPr>
            <w:rFonts w:ascii="Times New Roman" w:hAnsi="Times New Roman" w:cs="Times New Roman"/>
          </w:rPr>
          <w:delText xml:space="preserve"> </w:delText>
        </w:r>
      </w:del>
      <w:ins w:id="67" w:author="Milstead, Bryan" w:date="2015-12-21T11:16:00Z">
        <w:r w:rsidR="00A329E3">
          <w:rPr>
            <w:rFonts w:ascii="Times New Roman" w:hAnsi="Times New Roman" w:cs="Times New Roman"/>
          </w:rPr>
          <w:t xml:space="preserve"> </w:t>
        </w:r>
      </w:ins>
      <w:del w:id="68" w:author="Milstead, Bryan" w:date="2015-12-21T14:55:00Z">
        <w:r w:rsidRPr="00F41B40" w:rsidDel="00F139C3">
          <w:rPr>
            <w:rFonts w:ascii="Times New Roman" w:hAnsi="Times New Roman" w:cs="Times New Roman"/>
          </w:rPr>
          <w:delText>&amp;</w:delText>
        </w:r>
      </w:del>
      <w:ins w:id="69" w:author="Milstead, Bryan" w:date="2015-12-21T14:55:00Z">
        <w:r w:rsidR="00F139C3">
          <w:rPr>
            <w:rFonts w:ascii="Times New Roman" w:hAnsi="Times New Roman" w:cs="Times New Roman"/>
          </w:rPr>
          <w:t>and</w:t>
        </w:r>
      </w:ins>
      <w:r w:rsidRPr="00F41B40">
        <w:rPr>
          <w:rFonts w:ascii="Times New Roman" w:hAnsi="Times New Roman" w:cs="Times New Roman"/>
        </w:rPr>
        <w:t xml:space="preserve"> </w:t>
      </w:r>
      <w:ins w:id="70" w:author="Milstead, Bryan" w:date="2015-12-21T13:03:00Z">
        <w:r w:rsidR="001748E7">
          <w:rPr>
            <w:rFonts w:ascii="Times New Roman" w:hAnsi="Times New Roman" w:cs="Times New Roman"/>
          </w:rPr>
          <w:t>8</w:t>
        </w:r>
      </w:ins>
      <w:r w:rsidRPr="00F41B40">
        <w:rPr>
          <w:rFonts w:ascii="Times New Roman" w:hAnsi="Times New Roman" w:cs="Times New Roman"/>
        </w:rPr>
        <w:t>).</w:t>
      </w:r>
    </w:p>
    <w:p w14:paraId="00571C44" w14:textId="77777777" w:rsidR="00355418" w:rsidRPr="00F41B40" w:rsidRDefault="00CD5E69" w:rsidP="00401EF2">
      <w:pPr>
        <w:pStyle w:val="Heading2"/>
        <w:spacing w:line="480" w:lineRule="auto"/>
        <w:rPr>
          <w:rFonts w:ascii="Times New Roman" w:hAnsi="Times New Roman" w:cs="Times New Roman"/>
          <w:color w:val="auto"/>
          <w:sz w:val="24"/>
          <w:szCs w:val="24"/>
        </w:rPr>
      </w:pPr>
      <w:bookmarkStart w:id="71" w:name="trophic-state-probabilities-1"/>
      <w:bookmarkEnd w:id="71"/>
      <w:r w:rsidRPr="00F41B40">
        <w:rPr>
          <w:rFonts w:ascii="Times New Roman" w:hAnsi="Times New Roman" w:cs="Times New Roman"/>
          <w:color w:val="auto"/>
          <w:sz w:val="24"/>
          <w:szCs w:val="24"/>
        </w:rPr>
        <w:t>Trophic State Probabilities</w:t>
      </w:r>
    </w:p>
    <w:p w14:paraId="28E40E15" w14:textId="680B9336"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The "All variables" model provides more certain model predictions with a median prediction probability of 0.81 versus 0.72 for the "GIS only" model (</w:t>
      </w:r>
      <w:del w:id="72" w:author="Milstead, Bryan" w:date="2015-12-21T14:51:00Z">
        <w:r w:rsidRPr="00F41B40" w:rsidDel="00F139C3">
          <w:rPr>
            <w:rFonts w:ascii="Times New Roman" w:hAnsi="Times New Roman" w:cs="Times New Roman"/>
          </w:rPr>
          <w:delText>Figure</w:delText>
        </w:r>
      </w:del>
      <w:ins w:id="73" w:author="Milstead, Bryan" w:date="2015-12-21T14:51:00Z">
        <w:r w:rsidR="00F139C3">
          <w:rPr>
            <w:rFonts w:ascii="Times New Roman" w:hAnsi="Times New Roman" w:cs="Times New Roman"/>
          </w:rPr>
          <w:t>Fig.</w:t>
        </w:r>
      </w:ins>
      <w:r w:rsidRPr="00F41B40">
        <w:rPr>
          <w:rFonts w:ascii="Times New Roman" w:hAnsi="Times New Roman" w:cs="Times New Roman"/>
        </w:rPr>
        <w:t xml:space="preserve"> </w:t>
      </w:r>
      <w:ins w:id="74" w:author="Milstead, Bryan" w:date="2015-12-21T11:17:00Z">
        <w:r w:rsidR="00A329E3">
          <w:rPr>
            <w:rFonts w:ascii="Times New Roman" w:hAnsi="Times New Roman" w:cs="Times New Roman"/>
          </w:rPr>
          <w:t>9</w:t>
        </w:r>
      </w:ins>
      <w:r w:rsidRPr="00F41B40">
        <w:rPr>
          <w:rFonts w:ascii="Times New Roman" w:hAnsi="Times New Roman" w:cs="Times New Roman"/>
        </w:rPr>
        <w:t>). Additionally, the Kappa coefficient of the predictions is a function of this uncertainty. Lakes with more certain predictions were more accurately classified and had higher Kappa coefficients (</w:t>
      </w:r>
      <w:del w:id="75" w:author="Milstead, Bryan" w:date="2015-12-21T14:51:00Z">
        <w:r w:rsidRPr="00F41B40" w:rsidDel="00F139C3">
          <w:rPr>
            <w:rFonts w:ascii="Times New Roman" w:hAnsi="Times New Roman" w:cs="Times New Roman"/>
          </w:rPr>
          <w:delText>Figure</w:delText>
        </w:r>
      </w:del>
      <w:ins w:id="76" w:author="Milstead, Bryan" w:date="2015-12-21T14:51:00Z">
        <w:r w:rsidR="00F139C3">
          <w:rPr>
            <w:rFonts w:ascii="Times New Roman" w:hAnsi="Times New Roman" w:cs="Times New Roman"/>
          </w:rPr>
          <w:t>Fig.</w:t>
        </w:r>
      </w:ins>
      <w:r w:rsidRPr="00F41B40">
        <w:rPr>
          <w:rFonts w:ascii="Times New Roman" w:hAnsi="Times New Roman" w:cs="Times New Roman"/>
        </w:rPr>
        <w:t xml:space="preserve"> </w:t>
      </w:r>
      <w:ins w:id="77" w:author="Milstead, Bryan" w:date="2015-12-21T11:23:00Z">
        <w:r w:rsidR="00307570">
          <w:rPr>
            <w:rFonts w:ascii="Times New Roman" w:hAnsi="Times New Roman" w:cs="Times New Roman"/>
          </w:rPr>
          <w:t>10</w:t>
        </w:r>
      </w:ins>
      <w:r w:rsidRPr="00F41B40">
        <w:rPr>
          <w:rFonts w:ascii="Times New Roman" w:hAnsi="Times New Roman" w:cs="Times New Roman"/>
        </w:rPr>
        <w:t>). For both models, when prediction probabilities are approximately 0.8 or higher, the models had a Kappa coefficient of ~1. This represents 55% of the lakes for the "All variables" model and 22% of the lakes for the "GIS only" model. A Kappa coefficient of 0.6 or higher is considered "substantial" agreement (Landis and Koch 1977). For the "GIS only" model this is seen with 52% of the lakes. Lastly, as prediction probabilities increased, the difference in kappa coefficient between the two models decreased (</w:t>
      </w:r>
      <w:del w:id="78" w:author="Milstead, Bryan" w:date="2015-12-21T14:51:00Z">
        <w:r w:rsidRPr="00F41B40" w:rsidDel="00F139C3">
          <w:rPr>
            <w:rFonts w:ascii="Times New Roman" w:hAnsi="Times New Roman" w:cs="Times New Roman"/>
          </w:rPr>
          <w:delText>Figure</w:delText>
        </w:r>
      </w:del>
      <w:ins w:id="79" w:author="Milstead, Bryan" w:date="2015-12-21T14:51:00Z">
        <w:r w:rsidR="00F139C3">
          <w:rPr>
            <w:rFonts w:ascii="Times New Roman" w:hAnsi="Times New Roman" w:cs="Times New Roman"/>
          </w:rPr>
          <w:t>Fig.</w:t>
        </w:r>
      </w:ins>
      <w:r w:rsidRPr="00F41B40">
        <w:rPr>
          <w:rFonts w:ascii="Times New Roman" w:hAnsi="Times New Roman" w:cs="Times New Roman"/>
        </w:rPr>
        <w:t xml:space="preserve"> </w:t>
      </w:r>
      <w:ins w:id="80" w:author="Milstead, Bryan" w:date="2015-12-21T11:12:00Z">
        <w:r w:rsidR="00A329E3">
          <w:rPr>
            <w:rFonts w:ascii="Times New Roman" w:hAnsi="Times New Roman" w:cs="Times New Roman"/>
          </w:rPr>
          <w:t>10</w:t>
        </w:r>
      </w:ins>
      <w:r w:rsidRPr="00F41B40">
        <w:rPr>
          <w:rFonts w:ascii="Times New Roman" w:hAnsi="Times New Roman" w:cs="Times New Roman"/>
        </w:rPr>
        <w:t xml:space="preserve"> </w:t>
      </w:r>
      <w:del w:id="81" w:author="Milstead, Bryan" w:date="2015-12-21T14:55:00Z">
        <w:r w:rsidRPr="00F41B40" w:rsidDel="00F139C3">
          <w:rPr>
            <w:rFonts w:ascii="Times New Roman" w:hAnsi="Times New Roman" w:cs="Times New Roman"/>
          </w:rPr>
          <w:delText>&amp;</w:delText>
        </w:r>
      </w:del>
      <w:ins w:id="82" w:author="Milstead, Bryan" w:date="2015-12-21T14:55:00Z">
        <w:r w:rsidR="00F139C3">
          <w:rPr>
            <w:rFonts w:ascii="Times New Roman" w:hAnsi="Times New Roman" w:cs="Times New Roman"/>
          </w:rPr>
          <w:t>and</w:t>
        </w:r>
      </w:ins>
      <w:r w:rsidRPr="00F41B40">
        <w:rPr>
          <w:rFonts w:ascii="Times New Roman" w:hAnsi="Times New Roman" w:cs="Times New Roman"/>
        </w:rPr>
        <w:t xml:space="preserve"> Tables </w:t>
      </w:r>
      <w:del w:id="83" w:author="Milstead, Bryan" w:date="2015-12-21T11:12:00Z">
        <w:r w:rsidRPr="00F41B40" w:rsidDel="00A329E3">
          <w:rPr>
            <w:rFonts w:ascii="Times New Roman" w:hAnsi="Times New Roman" w:cs="Times New Roman"/>
          </w:rPr>
          <w:delText xml:space="preserve"> </w:delText>
        </w:r>
      </w:del>
      <w:ins w:id="84" w:author="Milstead, Bryan" w:date="2015-12-21T11:11:00Z">
        <w:r w:rsidR="00A329E3">
          <w:rPr>
            <w:rFonts w:ascii="Times New Roman" w:hAnsi="Times New Roman" w:cs="Times New Roman"/>
          </w:rPr>
          <w:t xml:space="preserve">4 </w:t>
        </w:r>
      </w:ins>
      <w:del w:id="85" w:author="Milstead, Bryan" w:date="2015-12-21T14:55:00Z">
        <w:r w:rsidRPr="00F41B40" w:rsidDel="00F139C3">
          <w:rPr>
            <w:rFonts w:ascii="Times New Roman" w:hAnsi="Times New Roman" w:cs="Times New Roman"/>
          </w:rPr>
          <w:delText>&amp;</w:delText>
        </w:r>
      </w:del>
      <w:ins w:id="86" w:author="Milstead, Bryan" w:date="2015-12-21T14:55:00Z">
        <w:r w:rsidR="00F139C3">
          <w:rPr>
            <w:rFonts w:ascii="Times New Roman" w:hAnsi="Times New Roman" w:cs="Times New Roman"/>
          </w:rPr>
          <w:t>and</w:t>
        </w:r>
      </w:ins>
      <w:r w:rsidRPr="00F41B40">
        <w:rPr>
          <w:rFonts w:ascii="Times New Roman" w:hAnsi="Times New Roman" w:cs="Times New Roman"/>
        </w:rPr>
        <w:t xml:space="preserve"> </w:t>
      </w:r>
      <w:ins w:id="87" w:author="Milstead, Bryan" w:date="2015-12-21T11:11:00Z">
        <w:r w:rsidR="00A329E3">
          <w:rPr>
            <w:rFonts w:ascii="Times New Roman" w:hAnsi="Times New Roman" w:cs="Times New Roman"/>
          </w:rPr>
          <w:t>5</w:t>
        </w:r>
      </w:ins>
      <w:del w:id="88" w:author="Milstead, Bryan" w:date="2015-12-21T11:11:00Z">
        <w:r w:rsidRPr="00F41B40" w:rsidDel="00A329E3">
          <w:rPr>
            <w:rFonts w:ascii="Times New Roman" w:hAnsi="Times New Roman" w:cs="Times New Roman"/>
          </w:rPr>
          <w:delText xml:space="preserve"> </w:delText>
        </w:r>
      </w:del>
      <w:r w:rsidRPr="00F41B40">
        <w:rPr>
          <w:rFonts w:ascii="Times New Roman" w:hAnsi="Times New Roman" w:cs="Times New Roman"/>
        </w:rPr>
        <w:t>).</w:t>
      </w:r>
    </w:p>
    <w:p w14:paraId="4FFD0A01" w14:textId="77777777" w:rsidR="00355418" w:rsidRPr="00F41B40" w:rsidRDefault="00CD5E69" w:rsidP="00401EF2">
      <w:pPr>
        <w:pStyle w:val="Heading1"/>
        <w:spacing w:line="480" w:lineRule="auto"/>
        <w:rPr>
          <w:rFonts w:ascii="Times New Roman" w:hAnsi="Times New Roman" w:cs="Times New Roman"/>
          <w:color w:val="auto"/>
          <w:sz w:val="24"/>
          <w:szCs w:val="24"/>
        </w:rPr>
      </w:pPr>
      <w:bookmarkStart w:id="89" w:name="discussion"/>
      <w:bookmarkEnd w:id="89"/>
      <w:r w:rsidRPr="00F41B40">
        <w:rPr>
          <w:rFonts w:ascii="Times New Roman" w:hAnsi="Times New Roman" w:cs="Times New Roman"/>
          <w:color w:val="auto"/>
          <w:sz w:val="24"/>
          <w:szCs w:val="24"/>
        </w:rPr>
        <w:t>Discussion</w:t>
      </w:r>
    </w:p>
    <w:p w14:paraId="3975B070" w14:textId="77777777" w:rsidR="00355418" w:rsidRPr="00F41B40" w:rsidRDefault="00CD5E69" w:rsidP="00401EF2">
      <w:pPr>
        <w:pStyle w:val="Heading2"/>
        <w:spacing w:line="480" w:lineRule="auto"/>
        <w:rPr>
          <w:rFonts w:ascii="Times New Roman" w:hAnsi="Times New Roman" w:cs="Times New Roman"/>
          <w:color w:val="auto"/>
          <w:sz w:val="24"/>
          <w:szCs w:val="24"/>
        </w:rPr>
      </w:pPr>
      <w:bookmarkStart w:id="90" w:name="trophic-state-probabilities-2"/>
      <w:bookmarkEnd w:id="90"/>
      <w:r w:rsidRPr="00F41B40">
        <w:rPr>
          <w:rFonts w:ascii="Times New Roman" w:hAnsi="Times New Roman" w:cs="Times New Roman"/>
          <w:color w:val="auto"/>
          <w:sz w:val="24"/>
          <w:szCs w:val="24"/>
        </w:rPr>
        <w:t>Trophic State Probabilities</w:t>
      </w:r>
    </w:p>
    <w:p w14:paraId="72FE9DFD" w14:textId="1F1B68CB"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Not surprisingly, lakes with more certain predictions (i.e., higher prediction probabilities) were more accurately predicted (</w:t>
      </w:r>
      <w:del w:id="91" w:author="Milstead, Bryan" w:date="2015-12-21T14:51:00Z">
        <w:r w:rsidRPr="00F41B40" w:rsidDel="00F139C3">
          <w:rPr>
            <w:rFonts w:ascii="Times New Roman" w:hAnsi="Times New Roman" w:cs="Times New Roman"/>
          </w:rPr>
          <w:delText>Figure</w:delText>
        </w:r>
      </w:del>
      <w:ins w:id="92" w:author="Milstead, Bryan" w:date="2015-12-21T14:51:00Z">
        <w:r w:rsidR="00F139C3">
          <w:rPr>
            <w:rFonts w:ascii="Times New Roman" w:hAnsi="Times New Roman" w:cs="Times New Roman"/>
          </w:rPr>
          <w:t>Fig.</w:t>
        </w:r>
      </w:ins>
      <w:r w:rsidRPr="00F41B40">
        <w:rPr>
          <w:rFonts w:ascii="Times New Roman" w:hAnsi="Times New Roman" w:cs="Times New Roman"/>
        </w:rPr>
        <w:t xml:space="preserve"> </w:t>
      </w:r>
      <w:ins w:id="93" w:author="Milstead, Bryan" w:date="2015-12-21T11:23:00Z">
        <w:r w:rsidR="00307570">
          <w:rPr>
            <w:rFonts w:ascii="Times New Roman" w:hAnsi="Times New Roman" w:cs="Times New Roman"/>
          </w:rPr>
          <w:t>10</w:t>
        </w:r>
      </w:ins>
      <w:r w:rsidRPr="00F41B40">
        <w:rPr>
          <w:rFonts w:ascii="Times New Roman" w:hAnsi="Times New Roman" w:cs="Times New Roman"/>
        </w:rPr>
        <w:t xml:space="preserve">). The fact that the difference in accuracy (as measured </w:t>
      </w:r>
      <w:r w:rsidRPr="00F41B40">
        <w:rPr>
          <w:rFonts w:ascii="Times New Roman" w:hAnsi="Times New Roman" w:cs="Times New Roman"/>
        </w:rPr>
        <w:lastRenderedPageBreak/>
        <w:t xml:space="preserve">by the Kappa coefficient) between the two models decreased as certainty in the prediction increased suggests that models with lower overall accuracy, such as the "GIS only" model, may have acceptable accuracy for many individual cases (Tables </w:t>
      </w:r>
      <w:ins w:id="94" w:author="Milstead, Bryan" w:date="2015-12-21T11:12:00Z">
        <w:r w:rsidR="00A329E3">
          <w:rPr>
            <w:rFonts w:ascii="Times New Roman" w:hAnsi="Times New Roman" w:cs="Times New Roman"/>
          </w:rPr>
          <w:t>4</w:t>
        </w:r>
      </w:ins>
      <w:r w:rsidRPr="00F41B40">
        <w:rPr>
          <w:rFonts w:ascii="Times New Roman" w:hAnsi="Times New Roman" w:cs="Times New Roman"/>
        </w:rPr>
        <w:t xml:space="preserve"> </w:t>
      </w:r>
      <w:del w:id="95" w:author="Milstead, Bryan" w:date="2015-12-21T14:55:00Z">
        <w:r w:rsidRPr="00F41B40" w:rsidDel="00F139C3">
          <w:rPr>
            <w:rFonts w:ascii="Times New Roman" w:hAnsi="Times New Roman" w:cs="Times New Roman"/>
          </w:rPr>
          <w:delText>&amp;</w:delText>
        </w:r>
      </w:del>
      <w:ins w:id="96" w:author="Milstead, Bryan" w:date="2015-12-21T14:55:00Z">
        <w:r w:rsidR="00F139C3">
          <w:rPr>
            <w:rFonts w:ascii="Times New Roman" w:hAnsi="Times New Roman" w:cs="Times New Roman"/>
          </w:rPr>
          <w:t>and</w:t>
        </w:r>
      </w:ins>
      <w:r w:rsidRPr="00F41B40">
        <w:rPr>
          <w:rFonts w:ascii="Times New Roman" w:hAnsi="Times New Roman" w:cs="Times New Roman"/>
        </w:rPr>
        <w:t xml:space="preserve"> </w:t>
      </w:r>
      <w:ins w:id="97" w:author="Milstead, Bryan" w:date="2015-12-21T11:12:00Z">
        <w:r w:rsidR="00A329E3">
          <w:rPr>
            <w:rFonts w:ascii="Times New Roman" w:hAnsi="Times New Roman" w:cs="Times New Roman"/>
          </w:rPr>
          <w:t>5</w:t>
        </w:r>
      </w:ins>
      <w:r w:rsidRPr="00F41B40">
        <w:rPr>
          <w:rFonts w:ascii="Times New Roman" w:hAnsi="Times New Roman" w:cs="Times New Roman"/>
        </w:rPr>
        <w:t>). Additionally, the prediction probabilities may be mapped for each of the four classes (</w:t>
      </w:r>
      <w:del w:id="98" w:author="Milstead, Bryan" w:date="2015-12-21T14:51:00Z">
        <w:r w:rsidRPr="00F41B40" w:rsidDel="00F139C3">
          <w:rPr>
            <w:rFonts w:ascii="Times New Roman" w:hAnsi="Times New Roman" w:cs="Times New Roman"/>
          </w:rPr>
          <w:delText>Figure</w:delText>
        </w:r>
      </w:del>
      <w:ins w:id="99" w:author="Milstead, Bryan" w:date="2015-12-21T14:51:00Z">
        <w:r w:rsidR="00F139C3">
          <w:rPr>
            <w:rFonts w:ascii="Times New Roman" w:hAnsi="Times New Roman" w:cs="Times New Roman"/>
          </w:rPr>
          <w:t>Fig.</w:t>
        </w:r>
      </w:ins>
      <w:r w:rsidRPr="00F41B40">
        <w:rPr>
          <w:rFonts w:ascii="Times New Roman" w:hAnsi="Times New Roman" w:cs="Times New Roman"/>
        </w:rPr>
        <w:t xml:space="preserve"> </w:t>
      </w:r>
      <w:ins w:id="100" w:author="Milstead, Bryan" w:date="2015-12-21T11:23:00Z">
        <w:r w:rsidR="00307570">
          <w:rPr>
            <w:rFonts w:ascii="Times New Roman" w:hAnsi="Times New Roman" w:cs="Times New Roman"/>
          </w:rPr>
          <w:t>11</w:t>
        </w:r>
      </w:ins>
      <w:r w:rsidRPr="00F41B40">
        <w:rPr>
          <w:rFonts w:ascii="Times New Roman" w:hAnsi="Times New Roman" w:cs="Times New Roman"/>
        </w:rPr>
        <w:t>). The spatial patterns show little variability between the "All variables" and "GIS only" models, thus we only show the results from the more broadly applicable "GIS only" model (</w:t>
      </w:r>
      <w:del w:id="101" w:author="Milstead, Bryan" w:date="2015-12-21T14:51:00Z">
        <w:r w:rsidRPr="00F41B40" w:rsidDel="00F139C3">
          <w:rPr>
            <w:rFonts w:ascii="Times New Roman" w:hAnsi="Times New Roman" w:cs="Times New Roman"/>
          </w:rPr>
          <w:delText>Figure</w:delText>
        </w:r>
      </w:del>
      <w:ins w:id="102" w:author="Milstead, Bryan" w:date="2015-12-21T14:51:00Z">
        <w:r w:rsidR="00F139C3">
          <w:rPr>
            <w:rFonts w:ascii="Times New Roman" w:hAnsi="Times New Roman" w:cs="Times New Roman"/>
          </w:rPr>
          <w:t>Fig.</w:t>
        </w:r>
      </w:ins>
      <w:r w:rsidRPr="00F41B40">
        <w:rPr>
          <w:rFonts w:ascii="Times New Roman" w:hAnsi="Times New Roman" w:cs="Times New Roman"/>
        </w:rPr>
        <w:t xml:space="preserve"> </w:t>
      </w:r>
      <w:ins w:id="103" w:author="Milstead, Bryan" w:date="2015-12-21T11:23:00Z">
        <w:r w:rsidR="00307570">
          <w:rPr>
            <w:rFonts w:ascii="Times New Roman" w:hAnsi="Times New Roman" w:cs="Times New Roman"/>
          </w:rPr>
          <w:t>11</w:t>
        </w:r>
      </w:ins>
      <w:r w:rsidRPr="00F41B40">
        <w:rPr>
          <w:rFonts w:ascii="Times New Roman" w:hAnsi="Times New Roman" w:cs="Times New Roman"/>
        </w:rPr>
        <w:t>).</w:t>
      </w:r>
    </w:p>
    <w:p w14:paraId="2CFFE2EE" w14:textId="2B1FDD72"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This map provides several insights. First, since low uncertainty is associated with high accuracy, this map shows the broad spatial patterns of lake trophic state across the United States (</w:t>
      </w:r>
      <w:del w:id="104" w:author="Milstead, Bryan" w:date="2015-12-21T10:41:00Z">
        <w:r w:rsidRPr="00F41B40" w:rsidDel="000A7E20">
          <w:rPr>
            <w:rFonts w:ascii="Times New Roman" w:hAnsi="Times New Roman" w:cs="Times New Roman"/>
          </w:rPr>
          <w:delText>i.e</w:delText>
        </w:r>
      </w:del>
      <w:bookmarkStart w:id="105" w:name="_GoBack"/>
      <w:ins w:id="106" w:author="Milstead, Bryan" w:date="2015-12-21T10:41:00Z">
        <w:r w:rsidR="000A7E20" w:rsidRPr="00F41B40">
          <w:rPr>
            <w:rFonts w:ascii="Times New Roman" w:hAnsi="Times New Roman" w:cs="Times New Roman"/>
          </w:rPr>
          <w:t>i.e.</w:t>
        </w:r>
      </w:ins>
      <w:bookmarkEnd w:id="105"/>
      <w:ins w:id="107" w:author="Milstead, Bryan" w:date="2015-12-21T17:13:00Z">
        <w:r w:rsidR="006C461F">
          <w:rPr>
            <w:rFonts w:ascii="Times New Roman" w:hAnsi="Times New Roman" w:cs="Times New Roman"/>
          </w:rPr>
          <w:t>,</w:t>
        </w:r>
      </w:ins>
      <w:r w:rsidRPr="00F41B40">
        <w:rPr>
          <w:rFonts w:ascii="Times New Roman" w:hAnsi="Times New Roman" w:cs="Times New Roman"/>
        </w:rPr>
        <w:t xml:space="preserve"> darker colors more likely to be correctly predicted). Hypereutrophic lakes are much more commonly predicted in the Midwest and southeastern United States. Clear, oligotrophic lakes are in the northwestern United States, through the western mountains and in the northeastern </w:t>
      </w:r>
      <w:del w:id="108" w:author="Milstead, Bryan" w:date="2015-12-21T11:23:00Z">
        <w:r w:rsidRPr="00F41B40" w:rsidDel="00307570">
          <w:rPr>
            <w:rFonts w:ascii="Times New Roman" w:hAnsi="Times New Roman" w:cs="Times New Roman"/>
          </w:rPr>
          <w:delText>united states</w:delText>
        </w:r>
      </w:del>
      <w:ins w:id="109" w:author="Milstead, Bryan" w:date="2015-12-21T11:23:00Z">
        <w:r w:rsidR="00307570" w:rsidRPr="00F41B40">
          <w:rPr>
            <w:rFonts w:ascii="Times New Roman" w:hAnsi="Times New Roman" w:cs="Times New Roman"/>
          </w:rPr>
          <w:t>United States</w:t>
        </w:r>
      </w:ins>
      <w:r w:rsidRPr="00F41B40">
        <w:rPr>
          <w:rFonts w:ascii="Times New Roman" w:hAnsi="Times New Roman" w:cs="Times New Roman"/>
        </w:rPr>
        <w:t xml:space="preserve">. The middle trophic states are more evenly distributed across the country. Lastly, this particular map is very similar to simply mapping the raw data. However, it highlights what could be done if the "GIS only" model were used to map data without measured chlorophyll </w:t>
      </w:r>
      <w:r w:rsidRPr="00F41B40">
        <w:rPr>
          <w:rFonts w:ascii="Times New Roman" w:hAnsi="Times New Roman" w:cs="Times New Roman"/>
          <w:i/>
        </w:rPr>
        <w:t>a</w:t>
      </w:r>
      <w:r w:rsidRPr="00F41B40">
        <w:rPr>
          <w:rFonts w:ascii="Times New Roman" w:hAnsi="Times New Roman" w:cs="Times New Roman"/>
        </w:rPr>
        <w:t xml:space="preserve"> values which would provide probabilities of given trophic states for all lakes in the United States.</w:t>
      </w:r>
    </w:p>
    <w:p w14:paraId="6FB18D37" w14:textId="77777777" w:rsidR="00355418" w:rsidRPr="00F41B40" w:rsidRDefault="00CD5E69" w:rsidP="00401EF2">
      <w:pPr>
        <w:pStyle w:val="Heading2"/>
        <w:spacing w:line="480" w:lineRule="auto"/>
        <w:rPr>
          <w:rFonts w:ascii="Times New Roman" w:hAnsi="Times New Roman" w:cs="Times New Roman"/>
          <w:color w:val="auto"/>
          <w:sz w:val="24"/>
          <w:szCs w:val="24"/>
        </w:rPr>
      </w:pPr>
      <w:bookmarkStart w:id="110" w:name="partial-dependencies-of-explanatory-vari"/>
      <w:bookmarkEnd w:id="110"/>
      <w:r w:rsidRPr="00F41B40">
        <w:rPr>
          <w:rFonts w:ascii="Times New Roman" w:hAnsi="Times New Roman" w:cs="Times New Roman"/>
          <w:color w:val="auto"/>
          <w:sz w:val="24"/>
          <w:szCs w:val="24"/>
        </w:rPr>
        <w:t>Partial dependencies of explanatory variables</w:t>
      </w:r>
    </w:p>
    <w:p w14:paraId="09835F22" w14:textId="48A6E437"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 xml:space="preserve">In line with past predictive modelling of chlorophyll </w:t>
      </w:r>
      <w:r w:rsidRPr="00F41B40">
        <w:rPr>
          <w:rFonts w:ascii="Times New Roman" w:hAnsi="Times New Roman" w:cs="Times New Roman"/>
          <w:i/>
        </w:rPr>
        <w:t>a</w:t>
      </w:r>
      <w:r w:rsidRPr="00F41B40">
        <w:rPr>
          <w:rFonts w:ascii="Times New Roman" w:hAnsi="Times New Roman" w:cs="Times New Roman"/>
        </w:rPr>
        <w:t xml:space="preserve"> concentrations the "All variables" model selected the water quality variables (turbidity, total organic carbon, total nitrogen, total phosphorus, and N:P ratios) as important variables (Downing et al. 2001). While there is variation in the response of chlorophyll </w:t>
      </w:r>
      <w:r w:rsidRPr="00F41B40">
        <w:rPr>
          <w:rFonts w:ascii="Times New Roman" w:hAnsi="Times New Roman" w:cs="Times New Roman"/>
          <w:i/>
        </w:rPr>
        <w:t>a</w:t>
      </w:r>
      <w:r w:rsidRPr="00F41B40">
        <w:rPr>
          <w:rFonts w:ascii="Times New Roman" w:hAnsi="Times New Roman" w:cs="Times New Roman"/>
        </w:rPr>
        <w:t xml:space="preserve"> to changes in nutrient concentrations, the general pattern suggests that limiting nutrients have predictable impacts. If we examine the partial dependencies of these variables we see a general linear increase in log chlorophyll </w:t>
      </w:r>
      <w:r w:rsidRPr="00F41B40">
        <w:rPr>
          <w:rFonts w:ascii="Times New Roman" w:hAnsi="Times New Roman" w:cs="Times New Roman"/>
          <w:i/>
        </w:rPr>
        <w:t>a</w:t>
      </w:r>
      <w:r w:rsidRPr="00F41B40">
        <w:rPr>
          <w:rFonts w:ascii="Times New Roman" w:hAnsi="Times New Roman" w:cs="Times New Roman"/>
        </w:rPr>
        <w:t xml:space="preserve"> with </w:t>
      </w:r>
      <w:r w:rsidRPr="00F41B40">
        <w:rPr>
          <w:rFonts w:ascii="Times New Roman" w:hAnsi="Times New Roman" w:cs="Times New Roman"/>
        </w:rPr>
        <w:lastRenderedPageBreak/>
        <w:t xml:space="preserve">nitrogen, phosphorus and organic carbon concentrations </w:t>
      </w:r>
      <w:r w:rsidRPr="00307570">
        <w:rPr>
          <w:rFonts w:ascii="Times New Roman" w:hAnsi="Times New Roman" w:cs="Times New Roman"/>
        </w:rPr>
        <w:t>(</w:t>
      </w:r>
      <w:del w:id="111" w:author="Milstead, Bryan" w:date="2015-12-21T14:51:00Z">
        <w:r w:rsidRPr="00307570" w:rsidDel="00F139C3">
          <w:rPr>
            <w:rFonts w:ascii="Times New Roman" w:hAnsi="Times New Roman" w:cs="Times New Roman"/>
          </w:rPr>
          <w:delText>Figure</w:delText>
        </w:r>
      </w:del>
      <w:ins w:id="112" w:author="Milstead, Bryan" w:date="2015-12-21T14:51:00Z">
        <w:r w:rsidR="00F139C3">
          <w:rPr>
            <w:rFonts w:ascii="Times New Roman" w:hAnsi="Times New Roman" w:cs="Times New Roman"/>
          </w:rPr>
          <w:t>Fig.</w:t>
        </w:r>
      </w:ins>
      <w:r w:rsidRPr="00307570">
        <w:rPr>
          <w:rFonts w:ascii="Times New Roman" w:hAnsi="Times New Roman" w:cs="Times New Roman"/>
        </w:rPr>
        <w:t xml:space="preserve"> </w:t>
      </w:r>
      <w:ins w:id="113" w:author="Milstead, Bryan" w:date="2015-12-21T11:24:00Z">
        <w:r w:rsidR="00307570">
          <w:rPr>
            <w:rFonts w:ascii="Times New Roman" w:hAnsi="Times New Roman" w:cs="Times New Roman"/>
          </w:rPr>
          <w:t>5</w:t>
        </w:r>
      </w:ins>
      <w:r w:rsidRPr="00307570">
        <w:rPr>
          <w:rFonts w:ascii="Times New Roman" w:hAnsi="Times New Roman" w:cs="Times New Roman"/>
        </w:rPr>
        <w:t>). This relationship holds until nutrient concentrations become saturated. The partial dependency plots (</w:t>
      </w:r>
      <w:del w:id="114" w:author="Milstead, Bryan" w:date="2015-12-21T14:51:00Z">
        <w:r w:rsidRPr="00307570" w:rsidDel="00F139C3">
          <w:rPr>
            <w:rFonts w:ascii="Times New Roman" w:hAnsi="Times New Roman" w:cs="Times New Roman"/>
          </w:rPr>
          <w:delText>Figure</w:delText>
        </w:r>
      </w:del>
      <w:ins w:id="115" w:author="Milstead, Bryan" w:date="2015-12-21T14:51:00Z">
        <w:r w:rsidR="00F139C3">
          <w:rPr>
            <w:rFonts w:ascii="Times New Roman" w:hAnsi="Times New Roman" w:cs="Times New Roman"/>
          </w:rPr>
          <w:t>Fig.</w:t>
        </w:r>
      </w:ins>
      <w:r w:rsidRPr="00307570">
        <w:rPr>
          <w:rFonts w:ascii="Times New Roman" w:hAnsi="Times New Roman" w:cs="Times New Roman"/>
        </w:rPr>
        <w:t xml:space="preserve"> </w:t>
      </w:r>
      <w:ins w:id="116" w:author="Milstead, Bryan" w:date="2015-12-21T11:24:00Z">
        <w:r w:rsidR="00307570">
          <w:rPr>
            <w:rFonts w:ascii="Times New Roman" w:hAnsi="Times New Roman" w:cs="Times New Roman"/>
          </w:rPr>
          <w:t>5</w:t>
        </w:r>
      </w:ins>
      <w:r w:rsidRPr="00307570">
        <w:rPr>
          <w:rFonts w:ascii="Times New Roman" w:hAnsi="Times New Roman" w:cs="Times New Roman"/>
        </w:rPr>
        <w:t>) for the</w:t>
      </w:r>
      <w:r w:rsidRPr="00F41B40">
        <w:rPr>
          <w:rFonts w:ascii="Times New Roman" w:hAnsi="Times New Roman" w:cs="Times New Roman"/>
        </w:rPr>
        <w:t xml:space="preserve"> </w:t>
      </w:r>
      <w:proofErr w:type="spellStart"/>
      <w:r w:rsidRPr="00F41B40">
        <w:rPr>
          <w:rFonts w:ascii="Times New Roman" w:hAnsi="Times New Roman" w:cs="Times New Roman"/>
        </w:rPr>
        <w:t>nitrogen:phosphorus</w:t>
      </w:r>
      <w:proofErr w:type="spellEnd"/>
      <w:r w:rsidRPr="00F41B40">
        <w:rPr>
          <w:rFonts w:ascii="Times New Roman" w:hAnsi="Times New Roman" w:cs="Times New Roman"/>
        </w:rPr>
        <w:t xml:space="preserve"> ratio is more complicated, indicating that for ratios less than ~14 chlorophyll </w:t>
      </w:r>
      <w:r w:rsidRPr="00F41B40">
        <w:rPr>
          <w:rFonts w:ascii="Times New Roman" w:hAnsi="Times New Roman" w:cs="Times New Roman"/>
          <w:i/>
        </w:rPr>
        <w:t>a</w:t>
      </w:r>
      <w:r w:rsidRPr="00F41B40">
        <w:rPr>
          <w:rFonts w:ascii="Times New Roman" w:hAnsi="Times New Roman" w:cs="Times New Roman"/>
        </w:rPr>
        <w:t xml:space="preserve"> increases but after ~14 there is marked decrease. The effect of the nitrogen phosphorus ratio on chlorophyll has been the subject of considerable research and our results are consistent with the majority of the findings suggesting that at low ratio values nitrogen is limiting (Downing and McCauley 1992, Smith and Schindler 2009). Conversely, at higher ratios the phosphorus levels may be limiting. This would be a cause for concern with linear models; however, linearity is not an assumption of tree-based modelling approaches such as random forest.</w:t>
      </w:r>
    </w:p>
    <w:p w14:paraId="0FE5616A" w14:textId="77777777"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 xml:space="preserve">Turbidity was selected as the most important variable in the "All variables" model. The partial dependency analysis shows that, similar to the nutrients discussed above, log chlorophyll </w:t>
      </w:r>
      <w:r w:rsidRPr="00F41B40">
        <w:rPr>
          <w:rFonts w:ascii="Times New Roman" w:hAnsi="Times New Roman" w:cs="Times New Roman"/>
          <w:i/>
        </w:rPr>
        <w:t>a</w:t>
      </w:r>
      <w:r w:rsidRPr="00F41B40">
        <w:rPr>
          <w:rFonts w:ascii="Times New Roman" w:hAnsi="Times New Roman" w:cs="Times New Roman"/>
        </w:rPr>
        <w:t xml:space="preserve"> increases with increased turbidity. At first this may seem counter intuitive since we might expect productivity to decrease as turbidity increases, and therefore light availability decreases (</w:t>
      </w:r>
      <w:proofErr w:type="spellStart"/>
      <w:r w:rsidRPr="00F41B40">
        <w:rPr>
          <w:rFonts w:ascii="Times New Roman" w:hAnsi="Times New Roman" w:cs="Times New Roman"/>
        </w:rPr>
        <w:t>Tilzer</w:t>
      </w:r>
      <w:proofErr w:type="spellEnd"/>
      <w:r w:rsidRPr="00F41B40">
        <w:rPr>
          <w:rFonts w:ascii="Times New Roman" w:hAnsi="Times New Roman" w:cs="Times New Roman"/>
        </w:rPr>
        <w:t xml:space="preserve"> 1988, </w:t>
      </w:r>
      <w:proofErr w:type="spellStart"/>
      <w:r w:rsidRPr="00F41B40">
        <w:rPr>
          <w:rFonts w:ascii="Times New Roman" w:hAnsi="Times New Roman" w:cs="Times New Roman"/>
        </w:rPr>
        <w:t>Bilotta</w:t>
      </w:r>
      <w:proofErr w:type="spellEnd"/>
      <w:r w:rsidRPr="00F41B40">
        <w:rPr>
          <w:rFonts w:ascii="Times New Roman" w:hAnsi="Times New Roman" w:cs="Times New Roman"/>
        </w:rPr>
        <w:t xml:space="preserve"> and Brazier 2008). However, algal biomass can contribute heavily to measures of turbidity and we expect greater productivity to lead to increased turbidity (Hansson 1992). We interpret this pattern as indicating that as chlorophyll </w:t>
      </w:r>
      <w:r w:rsidRPr="00F41B40">
        <w:rPr>
          <w:rFonts w:ascii="Times New Roman" w:hAnsi="Times New Roman" w:cs="Times New Roman"/>
          <w:i/>
        </w:rPr>
        <w:t>a</w:t>
      </w:r>
      <w:r w:rsidRPr="00F41B40">
        <w:rPr>
          <w:rFonts w:ascii="Times New Roman" w:hAnsi="Times New Roman" w:cs="Times New Roman"/>
        </w:rPr>
        <w:t xml:space="preserve"> concentrations increase we see a concomitant increase in turbidity due to increased algal cell densities.</w:t>
      </w:r>
    </w:p>
    <w:p w14:paraId="6DD6CC9D" w14:textId="798FF5FB"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Elevation was selected as an important predictive variable in both the all variables and the GIS only models; the partial dependencies (</w:t>
      </w:r>
      <w:del w:id="117" w:author="Milstead, Bryan" w:date="2015-12-21T14:51:00Z">
        <w:r w:rsidRPr="00F41B40" w:rsidDel="00F139C3">
          <w:rPr>
            <w:rFonts w:ascii="Times New Roman" w:hAnsi="Times New Roman" w:cs="Times New Roman"/>
          </w:rPr>
          <w:delText>Figure</w:delText>
        </w:r>
      </w:del>
      <w:del w:id="118" w:author="Milstead, Bryan" w:date="2015-12-21T14:55:00Z">
        <w:r w:rsidRPr="00F41B40" w:rsidDel="00F139C3">
          <w:rPr>
            <w:rFonts w:ascii="Times New Roman" w:hAnsi="Times New Roman" w:cs="Times New Roman"/>
          </w:rPr>
          <w:delText>s</w:delText>
        </w:r>
      </w:del>
      <w:ins w:id="119" w:author="Milstead, Bryan" w:date="2015-12-21T14:55:00Z">
        <w:r w:rsidR="00F139C3">
          <w:rPr>
            <w:rFonts w:ascii="Times New Roman" w:hAnsi="Times New Roman" w:cs="Times New Roman"/>
          </w:rPr>
          <w:t>Figs.</w:t>
        </w:r>
      </w:ins>
      <w:r w:rsidRPr="00F41B40">
        <w:rPr>
          <w:rFonts w:ascii="Times New Roman" w:hAnsi="Times New Roman" w:cs="Times New Roman"/>
        </w:rPr>
        <w:t xml:space="preserve"> </w:t>
      </w:r>
      <w:ins w:id="120" w:author="Milstead, Bryan" w:date="2015-12-21T11:24:00Z">
        <w:r w:rsidR="00307570">
          <w:rPr>
            <w:rFonts w:ascii="Times New Roman" w:hAnsi="Times New Roman" w:cs="Times New Roman"/>
          </w:rPr>
          <w:t>5</w:t>
        </w:r>
      </w:ins>
      <w:r w:rsidRPr="00F41B40">
        <w:rPr>
          <w:rFonts w:ascii="Times New Roman" w:hAnsi="Times New Roman" w:cs="Times New Roman"/>
        </w:rPr>
        <w:t xml:space="preserve"> </w:t>
      </w:r>
      <w:del w:id="121" w:author="Milstead, Bryan" w:date="2015-12-21T14:55:00Z">
        <w:r w:rsidRPr="00F41B40" w:rsidDel="00F139C3">
          <w:rPr>
            <w:rFonts w:ascii="Times New Roman" w:hAnsi="Times New Roman" w:cs="Times New Roman"/>
          </w:rPr>
          <w:delText>&amp;</w:delText>
        </w:r>
      </w:del>
      <w:ins w:id="122" w:author="Milstead, Bryan" w:date="2015-12-21T14:55:00Z">
        <w:r w:rsidR="00F139C3">
          <w:rPr>
            <w:rFonts w:ascii="Times New Roman" w:hAnsi="Times New Roman" w:cs="Times New Roman"/>
          </w:rPr>
          <w:t>and</w:t>
        </w:r>
      </w:ins>
      <w:r w:rsidRPr="00F41B40">
        <w:rPr>
          <w:rFonts w:ascii="Times New Roman" w:hAnsi="Times New Roman" w:cs="Times New Roman"/>
        </w:rPr>
        <w:t xml:space="preserve"> </w:t>
      </w:r>
      <w:ins w:id="123" w:author="Milstead, Bryan" w:date="2015-12-21T11:24:00Z">
        <w:r w:rsidR="00307570">
          <w:rPr>
            <w:rFonts w:ascii="Times New Roman" w:hAnsi="Times New Roman" w:cs="Times New Roman"/>
          </w:rPr>
          <w:t>8</w:t>
        </w:r>
      </w:ins>
      <w:r w:rsidRPr="00F41B40">
        <w:rPr>
          <w:rFonts w:ascii="Times New Roman" w:hAnsi="Times New Roman" w:cs="Times New Roman"/>
        </w:rPr>
        <w:t xml:space="preserve">) indicate a negative relationship between elevation and chlorophyll </w:t>
      </w:r>
      <w:r w:rsidRPr="00F41B40">
        <w:rPr>
          <w:rFonts w:ascii="Times New Roman" w:hAnsi="Times New Roman" w:cs="Times New Roman"/>
          <w:i/>
        </w:rPr>
        <w:t>a</w:t>
      </w:r>
      <w:r w:rsidRPr="00F41B40">
        <w:rPr>
          <w:rFonts w:ascii="Times New Roman" w:hAnsi="Times New Roman" w:cs="Times New Roman"/>
        </w:rPr>
        <w:t xml:space="preserve"> concentration that is probably due to fact that the location of mountains in the United States is the spatial inverse of the distribution of agricultural and urban lands. As elevation increases we expect decreased loads due to smaller watershed contributing </w:t>
      </w:r>
      <w:r w:rsidRPr="00F41B40">
        <w:rPr>
          <w:rFonts w:ascii="Times New Roman" w:hAnsi="Times New Roman" w:cs="Times New Roman"/>
        </w:rPr>
        <w:lastRenderedPageBreak/>
        <w:t>areas. In contrast lower elevation sites will have larger drainage areas and greater potential for increased nutrient loads from urban and agricultural sources.</w:t>
      </w:r>
    </w:p>
    <w:p w14:paraId="64748A36" w14:textId="22DC8DE7"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 xml:space="preserve">The variables in the "GIS only" model captured the large scale spatial pattern of the trophic status gradient of lakes across the United States. In addition to elevation, mentioned above, the model was most sensitive to latitude and ecoregion. In general, chlorophyll </w:t>
      </w:r>
      <w:r w:rsidRPr="00F41B40">
        <w:rPr>
          <w:rFonts w:ascii="Times New Roman" w:hAnsi="Times New Roman" w:cs="Times New Roman"/>
          <w:i/>
        </w:rPr>
        <w:t>a</w:t>
      </w:r>
      <w:r w:rsidRPr="00F41B40">
        <w:rPr>
          <w:rFonts w:ascii="Times New Roman" w:hAnsi="Times New Roman" w:cs="Times New Roman"/>
        </w:rPr>
        <w:t xml:space="preserve"> concentrations are highest in the Southern portions of the study area where temperatures can be higher (a known driver of productivity), elevations lower, and agricultural impacts more pronounced. Likewise ecoregion (</w:t>
      </w:r>
      <w:r w:rsidRPr="00FD0896">
        <w:rPr>
          <w:rFonts w:ascii="Times New Roman" w:hAnsi="Times New Roman" w:cs="Times New Roman"/>
        </w:rPr>
        <w:t xml:space="preserve">see </w:t>
      </w:r>
      <w:del w:id="124" w:author="Milstead, Bryan" w:date="2015-12-21T14:51:00Z">
        <w:r w:rsidRPr="00FD0896" w:rsidDel="00F139C3">
          <w:rPr>
            <w:rFonts w:ascii="Times New Roman" w:hAnsi="Times New Roman" w:cs="Times New Roman"/>
          </w:rPr>
          <w:delText>Figure</w:delText>
        </w:r>
      </w:del>
      <w:del w:id="125" w:author="Milstead, Bryan" w:date="2015-12-21T14:55:00Z">
        <w:r w:rsidRPr="00FD0896" w:rsidDel="00F139C3">
          <w:rPr>
            <w:rFonts w:ascii="Times New Roman" w:hAnsi="Times New Roman" w:cs="Times New Roman"/>
          </w:rPr>
          <w:delText>s</w:delText>
        </w:r>
      </w:del>
      <w:ins w:id="126" w:author="Milstead, Bryan" w:date="2015-12-21T14:55:00Z">
        <w:r w:rsidR="00F139C3">
          <w:rPr>
            <w:rFonts w:ascii="Times New Roman" w:hAnsi="Times New Roman" w:cs="Times New Roman"/>
          </w:rPr>
          <w:t>Figs.</w:t>
        </w:r>
      </w:ins>
      <w:r w:rsidRPr="00FD0896">
        <w:rPr>
          <w:rFonts w:ascii="Times New Roman" w:hAnsi="Times New Roman" w:cs="Times New Roman"/>
        </w:rPr>
        <w:t xml:space="preserve"> </w:t>
      </w:r>
      <w:ins w:id="127" w:author="Milstead, Bryan" w:date="2015-12-21T11:24:00Z">
        <w:r w:rsidR="00307570" w:rsidRPr="00401EF2">
          <w:rPr>
            <w:rFonts w:ascii="Times New Roman" w:hAnsi="Times New Roman" w:cs="Times New Roman"/>
          </w:rPr>
          <w:t>2</w:t>
        </w:r>
      </w:ins>
      <w:r w:rsidRPr="00FD0896">
        <w:rPr>
          <w:rFonts w:ascii="Times New Roman" w:hAnsi="Times New Roman" w:cs="Times New Roman"/>
        </w:rPr>
        <w:t xml:space="preserve"> </w:t>
      </w:r>
      <w:del w:id="128" w:author="Milstead, Bryan" w:date="2015-12-21T14:55:00Z">
        <w:r w:rsidRPr="00FD0896" w:rsidDel="00F139C3">
          <w:rPr>
            <w:rFonts w:ascii="Times New Roman" w:hAnsi="Times New Roman" w:cs="Times New Roman"/>
          </w:rPr>
          <w:delText>&amp;</w:delText>
        </w:r>
      </w:del>
      <w:ins w:id="129" w:author="Milstead, Bryan" w:date="2015-12-21T14:55:00Z">
        <w:r w:rsidR="00F139C3">
          <w:rPr>
            <w:rFonts w:ascii="Times New Roman" w:hAnsi="Times New Roman" w:cs="Times New Roman"/>
          </w:rPr>
          <w:t>and</w:t>
        </w:r>
      </w:ins>
      <w:ins w:id="130" w:author="Milstead, Bryan" w:date="2015-12-21T11:25:00Z">
        <w:r w:rsidR="00307570" w:rsidRPr="00FD0896">
          <w:rPr>
            <w:rFonts w:ascii="Times New Roman" w:hAnsi="Times New Roman" w:cs="Times New Roman"/>
          </w:rPr>
          <w:t xml:space="preserve"> 8</w:t>
        </w:r>
      </w:ins>
      <w:del w:id="131" w:author="Milstead, Bryan" w:date="2015-12-21T11:25:00Z">
        <w:r w:rsidRPr="00F41B40" w:rsidDel="00307570">
          <w:rPr>
            <w:rFonts w:ascii="Times New Roman" w:hAnsi="Times New Roman" w:cs="Times New Roman"/>
          </w:rPr>
          <w:delText xml:space="preserve"> </w:delText>
        </w:r>
      </w:del>
      <w:r w:rsidRPr="00F41B40">
        <w:rPr>
          <w:rFonts w:ascii="Times New Roman" w:hAnsi="Times New Roman" w:cs="Times New Roman"/>
        </w:rPr>
        <w:t>) has a pronounced affect indic</w:t>
      </w:r>
      <w:ins w:id="132" w:author="Milstead, Bryan" w:date="2015-12-21T13:14:00Z">
        <w:r w:rsidR="0042185A">
          <w:rPr>
            <w:rFonts w:ascii="Times New Roman" w:hAnsi="Times New Roman" w:cs="Times New Roman"/>
          </w:rPr>
          <w:t>a</w:t>
        </w:r>
      </w:ins>
      <w:r w:rsidRPr="00F41B40">
        <w:rPr>
          <w:rFonts w:ascii="Times New Roman" w:hAnsi="Times New Roman" w:cs="Times New Roman"/>
        </w:rPr>
        <w:t xml:space="preserve">ting continental scale effects of land use and geography. Agriculturally dominated landscapes such as the Temperate Plains, Southern Plains, and Coastal Plains show the highest levels of Chlorophyll </w:t>
      </w:r>
      <w:r w:rsidRPr="00F41B40">
        <w:rPr>
          <w:rFonts w:ascii="Times New Roman" w:hAnsi="Times New Roman" w:cs="Times New Roman"/>
          <w:i/>
        </w:rPr>
        <w:t>a</w:t>
      </w:r>
      <w:r w:rsidRPr="00F41B40">
        <w:rPr>
          <w:rFonts w:ascii="Times New Roman" w:hAnsi="Times New Roman" w:cs="Times New Roman"/>
        </w:rPr>
        <w:t>. Whereas high elevation zones (Western Mountains), arid lands (Xeric), Northern habitats (Upper Midwest) have lower concentrations.</w:t>
      </w:r>
    </w:p>
    <w:p w14:paraId="65E7181A" w14:textId="4910576C"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Further evidence for the role of land use/land cover variables, and similar to results from Read et</w:t>
      </w:r>
      <w:del w:id="133" w:author="Milstead, Bryan" w:date="2015-12-21T14:28:00Z">
        <w:r w:rsidRPr="00F41B40" w:rsidDel="008A071E">
          <w:rPr>
            <w:rFonts w:ascii="Times New Roman" w:hAnsi="Times New Roman" w:cs="Times New Roman"/>
          </w:rPr>
          <w:delText>.</w:delText>
        </w:r>
      </w:del>
      <w:r w:rsidRPr="00F41B40">
        <w:rPr>
          <w:rFonts w:ascii="Times New Roman" w:hAnsi="Times New Roman" w:cs="Times New Roman"/>
        </w:rPr>
        <w:t xml:space="preserve"> al. (2015), is shown by the selection of the percent cropland and percent evergreen forest variables. As indicated by the partial dependency plots (</w:t>
      </w:r>
      <w:del w:id="134" w:author="Milstead, Bryan" w:date="2015-12-21T14:51:00Z">
        <w:r w:rsidRPr="00F41B40" w:rsidDel="00F139C3">
          <w:rPr>
            <w:rFonts w:ascii="Times New Roman" w:hAnsi="Times New Roman" w:cs="Times New Roman"/>
          </w:rPr>
          <w:delText>Figure</w:delText>
        </w:r>
      </w:del>
      <w:ins w:id="135" w:author="Milstead, Bryan" w:date="2015-12-21T14:51:00Z">
        <w:r w:rsidR="00F139C3">
          <w:rPr>
            <w:rFonts w:ascii="Times New Roman" w:hAnsi="Times New Roman" w:cs="Times New Roman"/>
          </w:rPr>
          <w:t>Fig.</w:t>
        </w:r>
      </w:ins>
      <w:r w:rsidRPr="00F41B40">
        <w:rPr>
          <w:rFonts w:ascii="Times New Roman" w:hAnsi="Times New Roman" w:cs="Times New Roman"/>
        </w:rPr>
        <w:t xml:space="preserve"> </w:t>
      </w:r>
      <w:ins w:id="136" w:author="Milstead, Bryan" w:date="2015-12-21T11:26:00Z">
        <w:r w:rsidR="00307570">
          <w:rPr>
            <w:rFonts w:ascii="Times New Roman" w:hAnsi="Times New Roman" w:cs="Times New Roman"/>
          </w:rPr>
          <w:t>8</w:t>
        </w:r>
      </w:ins>
      <w:r w:rsidRPr="00F41B40">
        <w:rPr>
          <w:rFonts w:ascii="Times New Roman" w:hAnsi="Times New Roman" w:cs="Times New Roman"/>
        </w:rPr>
        <w:t xml:space="preserve">), chlorophyll </w:t>
      </w:r>
      <w:r w:rsidRPr="00F41B40">
        <w:rPr>
          <w:rFonts w:ascii="Times New Roman" w:hAnsi="Times New Roman" w:cs="Times New Roman"/>
          <w:i/>
        </w:rPr>
        <w:t>a</w:t>
      </w:r>
      <w:r w:rsidRPr="00F41B40">
        <w:rPr>
          <w:rFonts w:ascii="Times New Roman" w:hAnsi="Times New Roman" w:cs="Times New Roman"/>
        </w:rPr>
        <w:t xml:space="preserve"> increases with cropland and decreases with evergreen cover. It is not surprising that croplands were selected given the overwhelming impact of agriculture on the eutrophication process. Evergreens and chlorophyll </w:t>
      </w:r>
      <w:r w:rsidRPr="00F41B40">
        <w:rPr>
          <w:rFonts w:ascii="Times New Roman" w:hAnsi="Times New Roman" w:cs="Times New Roman"/>
          <w:i/>
        </w:rPr>
        <w:t>a</w:t>
      </w:r>
      <w:r w:rsidRPr="00F41B40">
        <w:rPr>
          <w:rFonts w:ascii="Times New Roman" w:hAnsi="Times New Roman" w:cs="Times New Roman"/>
        </w:rPr>
        <w:t xml:space="preserve"> concentrations show a negative association (</w:t>
      </w:r>
      <w:del w:id="137" w:author="Milstead, Bryan" w:date="2015-12-21T14:51:00Z">
        <w:r w:rsidRPr="00F41B40" w:rsidDel="00F139C3">
          <w:rPr>
            <w:rFonts w:ascii="Times New Roman" w:hAnsi="Times New Roman" w:cs="Times New Roman"/>
          </w:rPr>
          <w:delText>Figure</w:delText>
        </w:r>
      </w:del>
      <w:ins w:id="138" w:author="Milstead, Bryan" w:date="2015-12-21T14:51:00Z">
        <w:r w:rsidR="00F139C3">
          <w:rPr>
            <w:rFonts w:ascii="Times New Roman" w:hAnsi="Times New Roman" w:cs="Times New Roman"/>
          </w:rPr>
          <w:t>Fig.</w:t>
        </w:r>
      </w:ins>
      <w:r w:rsidRPr="00F41B40">
        <w:rPr>
          <w:rFonts w:ascii="Times New Roman" w:hAnsi="Times New Roman" w:cs="Times New Roman"/>
        </w:rPr>
        <w:t xml:space="preserve"> </w:t>
      </w:r>
      <w:ins w:id="139" w:author="Milstead, Bryan" w:date="2015-12-21T11:26:00Z">
        <w:r w:rsidR="00307570">
          <w:rPr>
            <w:rFonts w:ascii="Times New Roman" w:hAnsi="Times New Roman" w:cs="Times New Roman"/>
          </w:rPr>
          <w:t>8</w:t>
        </w:r>
      </w:ins>
      <w:r w:rsidRPr="00F41B40">
        <w:rPr>
          <w:rFonts w:ascii="Times New Roman" w:hAnsi="Times New Roman" w:cs="Times New Roman"/>
        </w:rPr>
        <w:t>). As the percent of evergreens increases we are likely to see increased elevation and soil differences that limit agriculture.</w:t>
      </w:r>
    </w:p>
    <w:p w14:paraId="6D947928" w14:textId="77777777"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Lastly, morphometry (e.g., depth) also proved to be important in the prediction of lake trophic state (</w:t>
      </w:r>
      <w:proofErr w:type="spellStart"/>
      <w:r w:rsidRPr="00F41B40">
        <w:rPr>
          <w:rFonts w:ascii="Times New Roman" w:hAnsi="Times New Roman" w:cs="Times New Roman"/>
        </w:rPr>
        <w:t>Genkai</w:t>
      </w:r>
      <w:proofErr w:type="spellEnd"/>
      <w:r w:rsidRPr="00F41B40">
        <w:rPr>
          <w:rFonts w:ascii="Times New Roman" w:hAnsi="Times New Roman" w:cs="Times New Roman"/>
        </w:rPr>
        <w:t>-Kato and Carpenter 2005). As morphometry shows little to no broad scale spatial pattern and is unique to a given lake, these data are likely illuminating the local, lake scale drivers such as in-lake nutrient processing and residence time.</w:t>
      </w:r>
    </w:p>
    <w:p w14:paraId="73F8D9F5" w14:textId="77777777" w:rsidR="00355418" w:rsidRPr="00F41B40" w:rsidRDefault="00CD5E69" w:rsidP="00401EF2">
      <w:pPr>
        <w:pStyle w:val="Heading1"/>
        <w:spacing w:line="480" w:lineRule="auto"/>
        <w:rPr>
          <w:rFonts w:ascii="Times New Roman" w:hAnsi="Times New Roman" w:cs="Times New Roman"/>
          <w:color w:val="auto"/>
          <w:sz w:val="24"/>
          <w:szCs w:val="24"/>
        </w:rPr>
      </w:pPr>
      <w:bookmarkStart w:id="140" w:name="conclusions"/>
      <w:bookmarkEnd w:id="140"/>
      <w:r w:rsidRPr="00F41B40">
        <w:rPr>
          <w:rFonts w:ascii="Times New Roman" w:hAnsi="Times New Roman" w:cs="Times New Roman"/>
          <w:color w:val="auto"/>
          <w:sz w:val="24"/>
          <w:szCs w:val="24"/>
        </w:rPr>
        <w:lastRenderedPageBreak/>
        <w:t>Conclusions</w:t>
      </w:r>
    </w:p>
    <w:p w14:paraId="2CCE7189" w14:textId="77777777"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 xml:space="preserve">Our research goals were to explore the utility of a widely used data mining algorithm, random forests, in the modelling of chlorophyll </w:t>
      </w:r>
      <w:r w:rsidRPr="00F41B40">
        <w:rPr>
          <w:rFonts w:ascii="Times New Roman" w:hAnsi="Times New Roman" w:cs="Times New Roman"/>
          <w:i/>
        </w:rPr>
        <w:t>a</w:t>
      </w:r>
      <w:r w:rsidRPr="00F41B40">
        <w:rPr>
          <w:rFonts w:ascii="Times New Roman" w:hAnsi="Times New Roman" w:cs="Times New Roman"/>
        </w:rPr>
        <w:t xml:space="preserve"> and lake trophic state. Further, we hoped to examine the utility of these models when built with only ubiquitous GIS data, which allows estimation of trophic state for all lakes in the United States. The "All variables" model had an RMSE of 0.09 and an adjusted R of 0.8 whereas, the GIS only models had an RMSE of 0.22 and the adjusted R was 0.48. Our total accuracy in predicting chlorophyll </w:t>
      </w:r>
      <w:r w:rsidRPr="00F41B40">
        <w:rPr>
          <w:rFonts w:ascii="Times New Roman" w:hAnsi="Times New Roman" w:cs="Times New Roman"/>
          <w:i/>
        </w:rPr>
        <w:t>a</w:t>
      </w:r>
      <w:r w:rsidRPr="00F41B40">
        <w:rPr>
          <w:rFonts w:ascii="Times New Roman" w:hAnsi="Times New Roman" w:cs="Times New Roman"/>
        </w:rPr>
        <w:t xml:space="preserve"> based trophic states was 69% for the "All variables" model and 49% for the "GIS only" model.</w:t>
      </w:r>
    </w:p>
    <w:p w14:paraId="06E64D0B" w14:textId="023CAA2B"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 xml:space="preserve">While the "GIS only" model showed lower prediction accuracies than the "All variables" model, the association between the uncertainty of prediction and total </w:t>
      </w:r>
      <w:r w:rsidRPr="00C647E4">
        <w:rPr>
          <w:rFonts w:ascii="Times New Roman" w:hAnsi="Times New Roman" w:cs="Times New Roman"/>
        </w:rPr>
        <w:t>accuracy (</w:t>
      </w:r>
      <w:del w:id="141" w:author="Milstead, Bryan" w:date="2015-12-21T14:51:00Z">
        <w:r w:rsidRPr="00C647E4" w:rsidDel="00F139C3">
          <w:rPr>
            <w:rFonts w:ascii="Times New Roman" w:hAnsi="Times New Roman" w:cs="Times New Roman"/>
          </w:rPr>
          <w:delText>Figure</w:delText>
        </w:r>
      </w:del>
      <w:ins w:id="142" w:author="Milstead, Bryan" w:date="2015-12-21T14:51:00Z">
        <w:r w:rsidR="00F139C3">
          <w:rPr>
            <w:rFonts w:ascii="Times New Roman" w:hAnsi="Times New Roman" w:cs="Times New Roman"/>
          </w:rPr>
          <w:t>Fig.</w:t>
        </w:r>
      </w:ins>
      <w:r w:rsidRPr="00A329E3">
        <w:rPr>
          <w:rFonts w:ascii="Times New Roman" w:hAnsi="Times New Roman" w:cs="Times New Roman"/>
        </w:rPr>
        <w:t xml:space="preserve"> </w:t>
      </w:r>
      <w:ins w:id="143" w:author="Milstead, Bryan" w:date="2015-12-21T11:13:00Z">
        <w:r w:rsidR="00A329E3">
          <w:rPr>
            <w:rFonts w:ascii="Times New Roman" w:hAnsi="Times New Roman" w:cs="Times New Roman"/>
          </w:rPr>
          <w:t>10</w:t>
        </w:r>
      </w:ins>
      <w:r w:rsidRPr="00A329E3">
        <w:rPr>
          <w:rFonts w:ascii="Times New Roman" w:hAnsi="Times New Roman" w:cs="Times New Roman"/>
        </w:rPr>
        <w:t xml:space="preserve"> and Tables</w:t>
      </w:r>
      <w:ins w:id="144" w:author="Milstead, Bryan" w:date="2015-12-21T11:13:00Z">
        <w:r w:rsidR="00A329E3">
          <w:rPr>
            <w:rFonts w:ascii="Times New Roman" w:hAnsi="Times New Roman" w:cs="Times New Roman"/>
          </w:rPr>
          <w:t xml:space="preserve"> 4</w:t>
        </w:r>
      </w:ins>
      <w:del w:id="145" w:author="Milstead, Bryan" w:date="2015-12-21T11:13:00Z">
        <w:r w:rsidRPr="00A329E3" w:rsidDel="00A329E3">
          <w:rPr>
            <w:rFonts w:ascii="Times New Roman" w:hAnsi="Times New Roman" w:cs="Times New Roman"/>
          </w:rPr>
          <w:delText xml:space="preserve"> Tables</w:delText>
        </w:r>
      </w:del>
      <w:r w:rsidRPr="00A329E3">
        <w:rPr>
          <w:rFonts w:ascii="Times New Roman" w:hAnsi="Times New Roman" w:cs="Times New Roman"/>
        </w:rPr>
        <w:t xml:space="preserve">  </w:t>
      </w:r>
      <w:del w:id="146" w:author="Milstead, Bryan" w:date="2015-12-21T14:55:00Z">
        <w:r w:rsidRPr="00A329E3" w:rsidDel="00F139C3">
          <w:rPr>
            <w:rFonts w:ascii="Times New Roman" w:hAnsi="Times New Roman" w:cs="Times New Roman"/>
          </w:rPr>
          <w:delText>&amp;</w:delText>
        </w:r>
      </w:del>
      <w:ins w:id="147" w:author="Milstead, Bryan" w:date="2015-12-21T14:55:00Z">
        <w:r w:rsidR="00F139C3">
          <w:rPr>
            <w:rFonts w:ascii="Times New Roman" w:hAnsi="Times New Roman" w:cs="Times New Roman"/>
          </w:rPr>
          <w:t>and</w:t>
        </w:r>
      </w:ins>
      <w:r w:rsidRPr="00F41B40">
        <w:rPr>
          <w:rFonts w:ascii="Times New Roman" w:hAnsi="Times New Roman" w:cs="Times New Roman"/>
        </w:rPr>
        <w:t xml:space="preserve"> </w:t>
      </w:r>
      <w:ins w:id="148" w:author="Milstead, Bryan" w:date="2015-12-21T11:13:00Z">
        <w:r w:rsidR="00A329E3">
          <w:rPr>
            <w:rFonts w:ascii="Times New Roman" w:hAnsi="Times New Roman" w:cs="Times New Roman"/>
          </w:rPr>
          <w:t>5</w:t>
        </w:r>
      </w:ins>
      <w:r w:rsidRPr="00F41B40">
        <w:rPr>
          <w:rFonts w:ascii="Times New Roman" w:hAnsi="Times New Roman" w:cs="Times New Roman"/>
        </w:rPr>
        <w:t>) suggest that the "GIS only" model will provide reasonable estimates of trophic state for many lakes across the United States. Furthermore, we can map the uncertainty of the predictions, thus, we know the spatial patterns and location of the lakes for which we are certain, or not, of their predicted trophic state. Given this and that these models may be applied to any lake in the United States we can recommend using this model.</w:t>
      </w:r>
    </w:p>
    <w:p w14:paraId="4C266248" w14:textId="77777777"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 xml:space="preserve">Future iterations of this modelling effort may be able to utilize modeled predictions of nutrients to improve accuracy and also maintain broad applicability (Milstead et al. 2013). Changes such as these have several advantages. First, this would allow for estimating changes to chlorophyll </w:t>
      </w:r>
      <w:r w:rsidRPr="00F41B40">
        <w:rPr>
          <w:rFonts w:ascii="Times New Roman" w:hAnsi="Times New Roman" w:cs="Times New Roman"/>
          <w:i/>
        </w:rPr>
        <w:t>a</w:t>
      </w:r>
      <w:r w:rsidRPr="00F41B40">
        <w:rPr>
          <w:rFonts w:ascii="Times New Roman" w:hAnsi="Times New Roman" w:cs="Times New Roman"/>
        </w:rPr>
        <w:t xml:space="preserve"> and trophic state as a function of changing nutrient loads, which are expected due to climate change (Adrian et al. 2009, </w:t>
      </w:r>
      <w:proofErr w:type="spellStart"/>
      <w:r w:rsidRPr="00F41B40">
        <w:rPr>
          <w:rFonts w:ascii="Times New Roman" w:hAnsi="Times New Roman" w:cs="Times New Roman"/>
        </w:rPr>
        <w:t>Jeppesen</w:t>
      </w:r>
      <w:proofErr w:type="spellEnd"/>
      <w:r w:rsidRPr="00F41B40">
        <w:rPr>
          <w:rFonts w:ascii="Times New Roman" w:hAnsi="Times New Roman" w:cs="Times New Roman"/>
        </w:rPr>
        <w:t xml:space="preserve"> et al. 2011, Moss et al. 2011, Jones and Brett 2014). Second, with the ability to make predictions for most lakes in the United States, the "GIS only" models could be used as a source of information on national scale phenomena. For </w:t>
      </w:r>
      <w:r w:rsidRPr="00F41B40">
        <w:rPr>
          <w:rFonts w:ascii="Times New Roman" w:hAnsi="Times New Roman" w:cs="Times New Roman"/>
        </w:rPr>
        <w:lastRenderedPageBreak/>
        <w:t xml:space="preserve">example, predictions of chlorophyll </w:t>
      </w:r>
      <w:r w:rsidRPr="00F41B40">
        <w:rPr>
          <w:rFonts w:ascii="Times New Roman" w:hAnsi="Times New Roman" w:cs="Times New Roman"/>
          <w:i/>
        </w:rPr>
        <w:t>a</w:t>
      </w:r>
      <w:r w:rsidRPr="00F41B40">
        <w:rPr>
          <w:rFonts w:ascii="Times New Roman" w:hAnsi="Times New Roman" w:cs="Times New Roman"/>
        </w:rPr>
        <w:t>, with measures of uncertainty, could be used in efforts to scale up the contributions from lakes to broad scale estimates of gross primary production.</w:t>
      </w:r>
    </w:p>
    <w:p w14:paraId="77954257" w14:textId="77777777"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 xml:space="preserve">For the "All variables" model, the </w:t>
      </w:r>
      <w:r w:rsidRPr="00F41B40">
        <w:rPr>
          <w:rFonts w:ascii="Times New Roman" w:hAnsi="Times New Roman" w:cs="Times New Roman"/>
          <w:i/>
        </w:rPr>
        <w:t>in situ</w:t>
      </w:r>
      <w:r w:rsidRPr="00F41B40">
        <w:rPr>
          <w:rFonts w:ascii="Times New Roman" w:hAnsi="Times New Roman" w:cs="Times New Roman"/>
        </w:rPr>
        <w:t xml:space="preserve"> water quality variables drove the predictions. This is not surprising. For the "GIS only"" model, the results were more nuanced. Three broad categories were routinely being selected as important: broad scale spatial patterns in trophic state, land use/land cover controls of trophic state, and local, lake-scale control driven by lake morphometry.</w:t>
      </w:r>
    </w:p>
    <w:p w14:paraId="341EE9CF" w14:textId="77777777"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Our results raise three important considerations related to managing eutrophication. First, the broad scale patterning, indicated by ecoregion as an important variable, suggests regional trends. This is noteworthy because it suggests that efforts to monitor, model and manage eutrophication and cyanobacteria should be undertaken at both national and regional levels. This corroborates past findings that regional drivers are important for water quality (</w:t>
      </w:r>
      <w:proofErr w:type="spellStart"/>
      <w:r w:rsidRPr="00F41B40">
        <w:rPr>
          <w:rFonts w:ascii="Times New Roman" w:hAnsi="Times New Roman" w:cs="Times New Roman"/>
        </w:rPr>
        <w:t>Cheruvelil</w:t>
      </w:r>
      <w:proofErr w:type="spellEnd"/>
      <w:r w:rsidRPr="00F41B40">
        <w:rPr>
          <w:rFonts w:ascii="Times New Roman" w:hAnsi="Times New Roman" w:cs="Times New Roman"/>
        </w:rPr>
        <w:t xml:space="preserve"> et al. 2013). Second, while direct control of water quality in lakes would have a large impact, the land use/land cover drivers (i.e., non-point sources) of water quality are also important, and better management of the spatial distribution of important classes such as forest and agriculture can provide some level of control on trophic state and amount of cyanobacteria present. Third, in-lake processes (i.e., residence time, nutrient cycling, etc.) are, as expected, important and need to be part of any management strategy. Building on these efforts through updated models, direct prediction of cyanobacteria, and additional information on the regional differences will help us get a better handle on the broad scale dynamics of productivity in lakes and the potential risk to human health from cyanobacteria blooms.</w:t>
      </w:r>
    </w:p>
    <w:p w14:paraId="20FC7AC0" w14:textId="77777777" w:rsidR="00355418" w:rsidRPr="00F41B40" w:rsidRDefault="00CD5E69" w:rsidP="00401EF2">
      <w:pPr>
        <w:pStyle w:val="Heading1"/>
        <w:spacing w:line="480" w:lineRule="auto"/>
        <w:rPr>
          <w:rFonts w:ascii="Times New Roman" w:hAnsi="Times New Roman" w:cs="Times New Roman"/>
          <w:color w:val="auto"/>
          <w:sz w:val="24"/>
          <w:szCs w:val="24"/>
        </w:rPr>
      </w:pPr>
      <w:bookmarkStart w:id="149" w:name="acknowledgements"/>
      <w:bookmarkEnd w:id="149"/>
      <w:r w:rsidRPr="00F41B40">
        <w:rPr>
          <w:rFonts w:ascii="Times New Roman" w:hAnsi="Times New Roman" w:cs="Times New Roman"/>
          <w:color w:val="auto"/>
          <w:sz w:val="24"/>
          <w:szCs w:val="24"/>
        </w:rPr>
        <w:lastRenderedPageBreak/>
        <w:t>Acknowledgements</w:t>
      </w:r>
    </w:p>
    <w:p w14:paraId="10FDD558" w14:textId="77777777"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 xml:space="preserve">We would like to thank Farnaz Nojavan, Nathan </w:t>
      </w:r>
      <w:proofErr w:type="spellStart"/>
      <w:r w:rsidRPr="00F41B40">
        <w:rPr>
          <w:rFonts w:ascii="Times New Roman" w:hAnsi="Times New Roman" w:cs="Times New Roman"/>
        </w:rPr>
        <w:t>Schmucker</w:t>
      </w:r>
      <w:proofErr w:type="spellEnd"/>
      <w:r w:rsidRPr="00F41B40">
        <w:rPr>
          <w:rFonts w:ascii="Times New Roman" w:hAnsi="Times New Roman" w:cs="Times New Roman"/>
        </w:rPr>
        <w:t>, John Kiddon, Joe LiVolsi, Tim Gleason, and Wayne Munns for constructive reviews of this paper. This paper has not been subjected to Agency review. Therefore, it does not necessary reflect the views of the Agency. Mention of trade names or commercial products does not constitute endorsement or recommendation for use. This contribution is identified by the tracking number ORD-011075 of the Atlantic Ecology Division, Office of Research and Development, National Health and Environmental Effects Research Laboratory, US Environmental Protection Agency.</w:t>
      </w:r>
    </w:p>
    <w:p w14:paraId="74EE5048" w14:textId="77777777" w:rsidR="009514D2" w:rsidRPr="00F41B40" w:rsidRDefault="009514D2" w:rsidP="00401EF2">
      <w:pPr>
        <w:spacing w:line="480" w:lineRule="auto"/>
        <w:rPr>
          <w:rFonts w:ascii="Times New Roman" w:hAnsi="Times New Roman" w:cs="Times New Roman"/>
        </w:rPr>
      </w:pPr>
    </w:p>
    <w:p w14:paraId="758AC6A6" w14:textId="77777777" w:rsidR="009514D2" w:rsidRPr="00F41B40" w:rsidRDefault="009514D2" w:rsidP="00401EF2">
      <w:pPr>
        <w:spacing w:line="480" w:lineRule="auto"/>
        <w:rPr>
          <w:rFonts w:ascii="Times New Roman" w:hAnsi="Times New Roman" w:cs="Times New Roman"/>
          <w:b/>
        </w:rPr>
      </w:pPr>
      <w:r w:rsidRPr="00F41B40">
        <w:rPr>
          <w:rFonts w:ascii="Times New Roman" w:hAnsi="Times New Roman" w:cs="Times New Roman"/>
          <w:b/>
        </w:rPr>
        <w:t>Literature Cited</w:t>
      </w:r>
    </w:p>
    <w:p w14:paraId="67F3CF1B"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Adrian, R. </w:t>
      </w:r>
      <w:r w:rsidR="00C10628" w:rsidRPr="00F41B40">
        <w:rPr>
          <w:rFonts w:ascii="Times New Roman" w:hAnsi="Times New Roman" w:cs="Times New Roman"/>
        </w:rPr>
        <w:t xml:space="preserve">et al. </w:t>
      </w:r>
      <w:r w:rsidRPr="00F41B40">
        <w:rPr>
          <w:rFonts w:ascii="Times New Roman" w:hAnsi="Times New Roman" w:cs="Times New Roman"/>
        </w:rPr>
        <w:t>2009. Lakes as sentinels of climate change. Limnology and Oceanography 54:2283–2297.</w:t>
      </w:r>
    </w:p>
    <w:p w14:paraId="0F5D21F1" w14:textId="77777777" w:rsidR="009514D2" w:rsidRPr="00F41B40" w:rsidRDefault="009514D2" w:rsidP="00401EF2">
      <w:pPr>
        <w:pStyle w:val="Bibliography"/>
        <w:spacing w:line="480" w:lineRule="auto"/>
        <w:rPr>
          <w:rFonts w:ascii="Times New Roman" w:hAnsi="Times New Roman" w:cs="Times New Roman"/>
        </w:rPr>
      </w:pPr>
      <w:proofErr w:type="spellStart"/>
      <w:r w:rsidRPr="00F41B40">
        <w:rPr>
          <w:rFonts w:ascii="Times New Roman" w:hAnsi="Times New Roman" w:cs="Times New Roman"/>
        </w:rPr>
        <w:t>Bilotta</w:t>
      </w:r>
      <w:proofErr w:type="spellEnd"/>
      <w:r w:rsidRPr="00F41B40">
        <w:rPr>
          <w:rFonts w:ascii="Times New Roman" w:hAnsi="Times New Roman" w:cs="Times New Roman"/>
        </w:rPr>
        <w:t>, G., and R. Brazier. 2008. Understanding the influence of suspended solids on water quality and aquatic biota. Water research 42:2849–2861.</w:t>
      </w:r>
    </w:p>
    <w:p w14:paraId="02EBD9F2" w14:textId="77777777" w:rsidR="009514D2" w:rsidRPr="00F41B40" w:rsidRDefault="009514D2" w:rsidP="00401EF2">
      <w:pPr>
        <w:pStyle w:val="Bibliography"/>
        <w:spacing w:line="480" w:lineRule="auto"/>
        <w:rPr>
          <w:rFonts w:ascii="Times New Roman" w:hAnsi="Times New Roman" w:cs="Times New Roman"/>
        </w:rPr>
      </w:pPr>
      <w:proofErr w:type="spellStart"/>
      <w:r w:rsidRPr="00F41B40">
        <w:rPr>
          <w:rFonts w:ascii="Times New Roman" w:hAnsi="Times New Roman" w:cs="Times New Roman"/>
        </w:rPr>
        <w:t>Breiman</w:t>
      </w:r>
      <w:proofErr w:type="spellEnd"/>
      <w:r w:rsidRPr="00F41B40">
        <w:rPr>
          <w:rFonts w:ascii="Times New Roman" w:hAnsi="Times New Roman" w:cs="Times New Roman"/>
        </w:rPr>
        <w:t>, L. 2001. Random forests. Machine learning 45:5–32.</w:t>
      </w:r>
    </w:p>
    <w:p w14:paraId="2D14BFA7"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Carlson, R. E. 1977. A trophic state index for lakes. Limnology and oceanography 22:361–369.</w:t>
      </w:r>
    </w:p>
    <w:p w14:paraId="10093FFE" w14:textId="425328C6" w:rsidR="009514D2" w:rsidRPr="00F41B40" w:rsidRDefault="00B4090B" w:rsidP="00401EF2">
      <w:pPr>
        <w:pStyle w:val="Bibliography"/>
        <w:spacing w:line="480" w:lineRule="auto"/>
        <w:rPr>
          <w:ins w:id="150" w:author="Milstead, Bryan" w:date="2015-12-14T15:50:00Z"/>
          <w:rFonts w:ascii="Times New Roman" w:hAnsi="Times New Roman" w:cs="Times New Roman"/>
        </w:rPr>
      </w:pPr>
      <w:r w:rsidRPr="00F41B40">
        <w:rPr>
          <w:rFonts w:ascii="Times New Roman" w:hAnsi="Times New Roman" w:cs="Times New Roman"/>
        </w:rPr>
        <w:t xml:space="preserve">Carpenter, </w:t>
      </w:r>
      <w:del w:id="151" w:author="Milstead, Bryan" w:date="2015-12-14T15:40:00Z">
        <w:r w:rsidRPr="00F41B40" w:rsidDel="00B4090B">
          <w:rPr>
            <w:rFonts w:ascii="Times New Roman" w:hAnsi="Times New Roman" w:cs="Times New Roman"/>
          </w:rPr>
          <w:delText xml:space="preserve">W. </w:delText>
        </w:r>
        <w:r w:rsidR="009514D2" w:rsidRPr="00F41B40" w:rsidDel="00B4090B">
          <w:rPr>
            <w:rFonts w:ascii="Times New Roman" w:hAnsi="Times New Roman" w:cs="Times New Roman"/>
          </w:rPr>
          <w:delText>D. C., Constance</w:delText>
        </w:r>
      </w:del>
      <w:ins w:id="152" w:author="Milstead, Bryan" w:date="2015-12-14T15:40:00Z">
        <w:r w:rsidRPr="00F41B40">
          <w:rPr>
            <w:rFonts w:ascii="Times New Roman" w:hAnsi="Times New Roman" w:cs="Times New Roman"/>
          </w:rPr>
          <w:t>C.</w:t>
        </w:r>
      </w:ins>
      <w:r w:rsidR="009514D2" w:rsidRPr="00F41B40">
        <w:rPr>
          <w:rFonts w:ascii="Times New Roman" w:hAnsi="Times New Roman" w:cs="Times New Roman"/>
        </w:rPr>
        <w:t xml:space="preserve"> A.</w:t>
      </w:r>
      <w:ins w:id="153" w:author="Milstead, Bryan" w:date="2015-12-14T15:46:00Z">
        <w:r w:rsidR="00A6228C" w:rsidRPr="00F41B40">
          <w:rPr>
            <w:rFonts w:ascii="Times New Roman" w:hAnsi="Times New Roman" w:cs="Times New Roman"/>
          </w:rPr>
          <w:t xml:space="preserve">, W. N. </w:t>
        </w:r>
      </w:ins>
      <w:del w:id="154" w:author="Milstead, Bryan" w:date="2015-12-14T15:46:00Z">
        <w:r w:rsidR="009514D2" w:rsidRPr="00F41B40" w:rsidDel="00A6228C">
          <w:rPr>
            <w:rFonts w:ascii="Times New Roman" w:hAnsi="Times New Roman" w:cs="Times New Roman"/>
          </w:rPr>
          <w:delText xml:space="preserve">; </w:delText>
        </w:r>
      </w:del>
      <w:r w:rsidR="009514D2" w:rsidRPr="00F41B40">
        <w:rPr>
          <w:rFonts w:ascii="Times New Roman" w:hAnsi="Times New Roman" w:cs="Times New Roman"/>
        </w:rPr>
        <w:t>Busch</w:t>
      </w:r>
      <w:ins w:id="155" w:author="Milstead, Bryan" w:date="2015-12-14T15:46:00Z">
        <w:r w:rsidR="00A6228C" w:rsidRPr="00F41B40">
          <w:rPr>
            <w:rFonts w:ascii="Times New Roman" w:hAnsi="Times New Roman" w:cs="Times New Roman"/>
          </w:rPr>
          <w:t xml:space="preserve">, D. T. Cleland, J. Gallegos, R. Harris, R. Holm, C. </w:t>
        </w:r>
        <w:proofErr w:type="spellStart"/>
        <w:r w:rsidR="00A6228C" w:rsidRPr="00F41B40">
          <w:rPr>
            <w:rFonts w:ascii="Times New Roman" w:hAnsi="Times New Roman" w:cs="Times New Roman"/>
          </w:rPr>
          <w:t>Topik</w:t>
        </w:r>
        <w:proofErr w:type="spellEnd"/>
        <w:r w:rsidR="00A6228C" w:rsidRPr="00F41B40">
          <w:rPr>
            <w:rFonts w:ascii="Times New Roman" w:hAnsi="Times New Roman" w:cs="Times New Roman"/>
          </w:rPr>
          <w:t>, and A. Williamson</w:t>
        </w:r>
      </w:ins>
      <w:r w:rsidR="009514D2" w:rsidRPr="00F41B40">
        <w:rPr>
          <w:rFonts w:ascii="Times New Roman" w:hAnsi="Times New Roman" w:cs="Times New Roman"/>
        </w:rPr>
        <w:t xml:space="preserve">. 1999. The use of ecological classification in management. Pages 395–430 </w:t>
      </w:r>
      <w:r w:rsidR="009514D2" w:rsidRPr="00F41B40">
        <w:rPr>
          <w:rFonts w:ascii="Times New Roman" w:hAnsi="Times New Roman" w:cs="Times New Roman"/>
          <w:i/>
        </w:rPr>
        <w:t>in</w:t>
      </w:r>
      <w:r w:rsidR="009514D2" w:rsidRPr="00F41B40">
        <w:rPr>
          <w:rFonts w:ascii="Times New Roman" w:hAnsi="Times New Roman" w:cs="Times New Roman"/>
        </w:rPr>
        <w:t xml:space="preserve"> </w:t>
      </w:r>
      <w:del w:id="156" w:author="Milstead, Bryan" w:date="2015-12-14T15:43:00Z">
        <w:r w:rsidR="009514D2" w:rsidRPr="00F41B40" w:rsidDel="00B4090B">
          <w:rPr>
            <w:rFonts w:ascii="Times New Roman" w:hAnsi="Times New Roman" w:cs="Times New Roman"/>
          </w:rPr>
          <w:delText xml:space="preserve">R. </w:delText>
        </w:r>
      </w:del>
      <w:proofErr w:type="spellStart"/>
      <w:r w:rsidR="009514D2" w:rsidRPr="00F41B40">
        <w:rPr>
          <w:rFonts w:ascii="Times New Roman" w:hAnsi="Times New Roman" w:cs="Times New Roman"/>
        </w:rPr>
        <w:t>Szaro</w:t>
      </w:r>
      <w:proofErr w:type="spellEnd"/>
      <w:r w:rsidR="009514D2" w:rsidRPr="00F41B40">
        <w:rPr>
          <w:rFonts w:ascii="Times New Roman" w:hAnsi="Times New Roman" w:cs="Times New Roman"/>
        </w:rPr>
        <w:t>,</w:t>
      </w:r>
      <w:ins w:id="157" w:author="Milstead, Bryan" w:date="2015-12-14T15:51:00Z">
        <w:r w:rsidR="00A6228C" w:rsidRPr="00F41B40">
          <w:rPr>
            <w:rFonts w:ascii="Times New Roman" w:hAnsi="Times New Roman" w:cs="Times New Roman"/>
          </w:rPr>
          <w:t xml:space="preserve"> R. C.,</w:t>
        </w:r>
      </w:ins>
      <w:r w:rsidR="009514D2" w:rsidRPr="00F41B40">
        <w:rPr>
          <w:rFonts w:ascii="Times New Roman" w:hAnsi="Times New Roman" w:cs="Times New Roman"/>
        </w:rPr>
        <w:t xml:space="preserve"> N. </w:t>
      </w:r>
      <w:ins w:id="158" w:author="Milstead, Bryan" w:date="2015-12-14T15:51:00Z">
        <w:r w:rsidR="00A6228C" w:rsidRPr="00F41B40">
          <w:rPr>
            <w:rFonts w:ascii="Times New Roman" w:hAnsi="Times New Roman" w:cs="Times New Roman"/>
          </w:rPr>
          <w:t xml:space="preserve">C. </w:t>
        </w:r>
      </w:ins>
      <w:r w:rsidR="009514D2" w:rsidRPr="00F41B40">
        <w:rPr>
          <w:rFonts w:ascii="Times New Roman" w:hAnsi="Times New Roman" w:cs="Times New Roman"/>
        </w:rPr>
        <w:t xml:space="preserve">Johnson, W. </w:t>
      </w:r>
      <w:ins w:id="159" w:author="Milstead, Bryan" w:date="2015-12-14T15:51:00Z">
        <w:r w:rsidR="00A6228C" w:rsidRPr="00F41B40">
          <w:rPr>
            <w:rFonts w:ascii="Times New Roman" w:hAnsi="Times New Roman" w:cs="Times New Roman"/>
          </w:rPr>
          <w:t xml:space="preserve">T. </w:t>
        </w:r>
      </w:ins>
      <w:r w:rsidR="009514D2" w:rsidRPr="00F41B40">
        <w:rPr>
          <w:rFonts w:ascii="Times New Roman" w:hAnsi="Times New Roman" w:cs="Times New Roman"/>
        </w:rPr>
        <w:t xml:space="preserve">Sexton, and A. </w:t>
      </w:r>
      <w:ins w:id="160" w:author="Milstead, Bryan" w:date="2015-12-14T15:51:00Z">
        <w:r w:rsidR="00A6228C" w:rsidRPr="00F41B40">
          <w:rPr>
            <w:rFonts w:ascii="Times New Roman" w:hAnsi="Times New Roman" w:cs="Times New Roman"/>
          </w:rPr>
          <w:t xml:space="preserve">J. </w:t>
        </w:r>
      </w:ins>
      <w:proofErr w:type="spellStart"/>
      <w:r w:rsidR="009514D2" w:rsidRPr="00F41B40">
        <w:rPr>
          <w:rFonts w:ascii="Times New Roman" w:hAnsi="Times New Roman" w:cs="Times New Roman"/>
        </w:rPr>
        <w:t>Malk</w:t>
      </w:r>
      <w:proofErr w:type="spellEnd"/>
      <w:r w:rsidR="009514D2" w:rsidRPr="00F41B40">
        <w:rPr>
          <w:rFonts w:ascii="Times New Roman" w:hAnsi="Times New Roman" w:cs="Times New Roman"/>
        </w:rPr>
        <w:t>, editors. Ecological stewardship: A common reference for ecosystem management.</w:t>
      </w:r>
      <w:ins w:id="161" w:author="Milstead, Bryan" w:date="2015-12-14T15:52:00Z">
        <w:r w:rsidR="00A6228C" w:rsidRPr="00F41B40">
          <w:rPr>
            <w:rFonts w:ascii="Times New Roman" w:hAnsi="Times New Roman" w:cs="Times New Roman"/>
          </w:rPr>
          <w:t xml:space="preserve"> Volume 2. Elsevier Science</w:t>
        </w:r>
      </w:ins>
      <w:ins w:id="162" w:author="Milstead, Bryan" w:date="2015-12-14T15:53:00Z">
        <w:r w:rsidR="00A6228C" w:rsidRPr="00F41B40">
          <w:rPr>
            <w:rFonts w:ascii="Times New Roman" w:hAnsi="Times New Roman" w:cs="Times New Roman"/>
          </w:rPr>
          <w:t>. Oxford UK</w:t>
        </w:r>
      </w:ins>
    </w:p>
    <w:p w14:paraId="0B439060" w14:textId="60D7051A" w:rsidR="00A6228C" w:rsidRPr="00F41B40" w:rsidDel="00A6228C" w:rsidRDefault="00A6228C" w:rsidP="00401EF2">
      <w:pPr>
        <w:pStyle w:val="Bibliography"/>
        <w:spacing w:line="480" w:lineRule="auto"/>
        <w:rPr>
          <w:del w:id="163" w:author="Milstead, Bryan" w:date="2015-12-14T15:52:00Z"/>
          <w:rFonts w:ascii="Times New Roman" w:hAnsi="Times New Roman" w:cs="Times New Roman"/>
        </w:rPr>
      </w:pPr>
    </w:p>
    <w:p w14:paraId="4DE8A0FB" w14:textId="77777777" w:rsidR="009514D2" w:rsidRPr="00F41B40" w:rsidRDefault="009514D2" w:rsidP="00401EF2">
      <w:pPr>
        <w:pStyle w:val="Bibliography"/>
        <w:spacing w:line="480" w:lineRule="auto"/>
        <w:rPr>
          <w:rFonts w:ascii="Times New Roman" w:hAnsi="Times New Roman" w:cs="Times New Roman"/>
        </w:rPr>
      </w:pPr>
      <w:proofErr w:type="spellStart"/>
      <w:r w:rsidRPr="00F41B40">
        <w:rPr>
          <w:rFonts w:ascii="Times New Roman" w:hAnsi="Times New Roman" w:cs="Times New Roman"/>
        </w:rPr>
        <w:t>Carvalho</w:t>
      </w:r>
      <w:proofErr w:type="spellEnd"/>
      <w:r w:rsidRPr="00F41B40">
        <w:rPr>
          <w:rFonts w:ascii="Times New Roman" w:hAnsi="Times New Roman" w:cs="Times New Roman"/>
        </w:rPr>
        <w:t xml:space="preserve">, L., C. A. Miller, E. M. Scott, G. A. </w:t>
      </w:r>
      <w:proofErr w:type="spellStart"/>
      <w:r w:rsidRPr="00F41B40">
        <w:rPr>
          <w:rFonts w:ascii="Times New Roman" w:hAnsi="Times New Roman" w:cs="Times New Roman"/>
        </w:rPr>
        <w:t>Codd</w:t>
      </w:r>
      <w:proofErr w:type="spellEnd"/>
      <w:r w:rsidRPr="00F41B40">
        <w:rPr>
          <w:rFonts w:ascii="Times New Roman" w:hAnsi="Times New Roman" w:cs="Times New Roman"/>
        </w:rPr>
        <w:t>, P. S. Davies, and A. N. Tyler. 2011. Cyanobacterial blooms: Statistical models describing risk factors for national-scale lake assessment a</w:t>
      </w:r>
      <w:r w:rsidR="00C10628" w:rsidRPr="00F41B40">
        <w:rPr>
          <w:rFonts w:ascii="Times New Roman" w:hAnsi="Times New Roman" w:cs="Times New Roman"/>
        </w:rPr>
        <w:t>nd lake management. Science of t</w:t>
      </w:r>
      <w:r w:rsidRPr="00F41B40">
        <w:rPr>
          <w:rFonts w:ascii="Times New Roman" w:hAnsi="Times New Roman" w:cs="Times New Roman"/>
        </w:rPr>
        <w:t>he Total Environment 409:5353–5358.</w:t>
      </w:r>
    </w:p>
    <w:p w14:paraId="70748F61" w14:textId="77777777" w:rsidR="009514D2" w:rsidRPr="00F41B40" w:rsidRDefault="009514D2" w:rsidP="00401EF2">
      <w:pPr>
        <w:pStyle w:val="Bibliography"/>
        <w:spacing w:line="480" w:lineRule="auto"/>
        <w:rPr>
          <w:rFonts w:ascii="Times New Roman" w:hAnsi="Times New Roman" w:cs="Times New Roman"/>
        </w:rPr>
      </w:pPr>
      <w:proofErr w:type="spellStart"/>
      <w:r w:rsidRPr="00F41B40">
        <w:rPr>
          <w:rFonts w:ascii="Times New Roman" w:hAnsi="Times New Roman" w:cs="Times New Roman"/>
        </w:rPr>
        <w:t>Cheruvelil</w:t>
      </w:r>
      <w:proofErr w:type="spellEnd"/>
      <w:r w:rsidRPr="00F41B40">
        <w:rPr>
          <w:rFonts w:ascii="Times New Roman" w:hAnsi="Times New Roman" w:cs="Times New Roman"/>
        </w:rPr>
        <w:t xml:space="preserve">, K., P. </w:t>
      </w:r>
      <w:proofErr w:type="spellStart"/>
      <w:r w:rsidRPr="00F41B40">
        <w:rPr>
          <w:rFonts w:ascii="Times New Roman" w:hAnsi="Times New Roman" w:cs="Times New Roman"/>
        </w:rPr>
        <w:t>Soranno</w:t>
      </w:r>
      <w:proofErr w:type="spellEnd"/>
      <w:r w:rsidRPr="00F41B40">
        <w:rPr>
          <w:rFonts w:ascii="Times New Roman" w:hAnsi="Times New Roman" w:cs="Times New Roman"/>
        </w:rPr>
        <w:t xml:space="preserve">, K. Webster, and M. </w:t>
      </w:r>
      <w:proofErr w:type="spellStart"/>
      <w:r w:rsidRPr="00F41B40">
        <w:rPr>
          <w:rFonts w:ascii="Times New Roman" w:hAnsi="Times New Roman" w:cs="Times New Roman"/>
        </w:rPr>
        <w:t>Bremigan</w:t>
      </w:r>
      <w:proofErr w:type="spellEnd"/>
      <w:r w:rsidRPr="00F41B40">
        <w:rPr>
          <w:rFonts w:ascii="Times New Roman" w:hAnsi="Times New Roman" w:cs="Times New Roman"/>
        </w:rPr>
        <w:t>. 2013. Multi-scaled drivers of ecosystem state: Quantifying the importance of the regional spatial scale. Ecological Applications 23:1603–1618.</w:t>
      </w:r>
    </w:p>
    <w:p w14:paraId="42AD600B"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Cohen, J. 1960. A coefficient of agreement for nominal scales. Educational and Psychological Measurement 20:37–46.</w:t>
      </w:r>
    </w:p>
    <w:p w14:paraId="104A5DBE"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Cutler, D. R., T. C. Edwards Jr, K. H. Beard, A. Cutler, K. T. Hess, J. Gibson, and J. J. Lawler. 2007. Random forests for classification in ecology. Ecology 88:2783–2792.</w:t>
      </w:r>
    </w:p>
    <w:p w14:paraId="0FFAEA0A" w14:textId="77777777" w:rsidR="009514D2" w:rsidRPr="00F41B40" w:rsidRDefault="009514D2" w:rsidP="00401EF2">
      <w:pPr>
        <w:pStyle w:val="Bibliography"/>
        <w:spacing w:line="480" w:lineRule="auto"/>
        <w:rPr>
          <w:rFonts w:ascii="Times New Roman" w:hAnsi="Times New Roman" w:cs="Times New Roman"/>
        </w:rPr>
      </w:pPr>
      <w:proofErr w:type="spellStart"/>
      <w:r w:rsidRPr="00F41B40">
        <w:rPr>
          <w:rFonts w:ascii="Times New Roman" w:hAnsi="Times New Roman" w:cs="Times New Roman"/>
        </w:rPr>
        <w:t>Díaz-Uriarte</w:t>
      </w:r>
      <w:proofErr w:type="spellEnd"/>
      <w:r w:rsidRPr="00F41B40">
        <w:rPr>
          <w:rFonts w:ascii="Times New Roman" w:hAnsi="Times New Roman" w:cs="Times New Roman"/>
        </w:rPr>
        <w:t>, R., and S. A. De Andres. 2006. Gene selection and classification of microarray data using random forest. BMC bioinformatics 7:3.</w:t>
      </w:r>
    </w:p>
    <w:p w14:paraId="27F134F6"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Downing, J. A., and E. McCauley. 1992. The </w:t>
      </w:r>
      <w:proofErr w:type="spellStart"/>
      <w:r w:rsidRPr="00F41B40">
        <w:rPr>
          <w:rFonts w:ascii="Times New Roman" w:hAnsi="Times New Roman" w:cs="Times New Roman"/>
        </w:rPr>
        <w:t>nitrogen:phosphorus</w:t>
      </w:r>
      <w:proofErr w:type="spellEnd"/>
      <w:r w:rsidRPr="00F41B40">
        <w:rPr>
          <w:rFonts w:ascii="Times New Roman" w:hAnsi="Times New Roman" w:cs="Times New Roman"/>
        </w:rPr>
        <w:t xml:space="preserve"> relationship in lakes. Limnology and Oceanography 37:936–945.</w:t>
      </w:r>
    </w:p>
    <w:p w14:paraId="6B89851A"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Downing, J. A., S. B. Watson, and E. McCauley. 2001. Predicting cyanobacteria dominance in lakes. Canadian journal of fisheries and aquatic sciences 58:1905–1908.</w:t>
      </w:r>
    </w:p>
    <w:p w14:paraId="15C41814" w14:textId="77777777" w:rsidR="009514D2" w:rsidRPr="00F41B40" w:rsidRDefault="009514D2" w:rsidP="00401EF2">
      <w:pPr>
        <w:pStyle w:val="Bibliography"/>
        <w:spacing w:line="480" w:lineRule="auto"/>
        <w:rPr>
          <w:rFonts w:ascii="Times New Roman" w:hAnsi="Times New Roman" w:cs="Times New Roman"/>
        </w:rPr>
      </w:pPr>
      <w:proofErr w:type="spellStart"/>
      <w:r w:rsidRPr="00F41B40">
        <w:rPr>
          <w:rFonts w:ascii="Times New Roman" w:hAnsi="Times New Roman" w:cs="Times New Roman"/>
        </w:rPr>
        <w:t>Fernández</w:t>
      </w:r>
      <w:proofErr w:type="spellEnd"/>
      <w:r w:rsidRPr="00F41B40">
        <w:rPr>
          <w:rFonts w:ascii="Times New Roman" w:hAnsi="Times New Roman" w:cs="Times New Roman"/>
        </w:rPr>
        <w:t xml:space="preserve">-Delgado, M., E. </w:t>
      </w:r>
      <w:proofErr w:type="spellStart"/>
      <w:r w:rsidRPr="00F41B40">
        <w:rPr>
          <w:rFonts w:ascii="Times New Roman" w:hAnsi="Times New Roman" w:cs="Times New Roman"/>
        </w:rPr>
        <w:t>Cernadas</w:t>
      </w:r>
      <w:proofErr w:type="spellEnd"/>
      <w:r w:rsidRPr="00F41B40">
        <w:rPr>
          <w:rFonts w:ascii="Times New Roman" w:hAnsi="Times New Roman" w:cs="Times New Roman"/>
        </w:rPr>
        <w:t xml:space="preserve">, S. Barro, and D. </w:t>
      </w:r>
      <w:proofErr w:type="spellStart"/>
      <w:r w:rsidRPr="00F41B40">
        <w:rPr>
          <w:rFonts w:ascii="Times New Roman" w:hAnsi="Times New Roman" w:cs="Times New Roman"/>
        </w:rPr>
        <w:t>Amorim</w:t>
      </w:r>
      <w:proofErr w:type="spellEnd"/>
      <w:r w:rsidRPr="00F41B40">
        <w:rPr>
          <w:rFonts w:ascii="Times New Roman" w:hAnsi="Times New Roman" w:cs="Times New Roman"/>
        </w:rPr>
        <w:t>. 2014. Do we need hundreds of classifiers to solve real world classification problems? Journal of Machine Learning Research 15:3133–3181.</w:t>
      </w:r>
    </w:p>
    <w:p w14:paraId="1EDC84D2" w14:textId="77777777" w:rsidR="009514D2" w:rsidRPr="00F41B40" w:rsidRDefault="009514D2" w:rsidP="00401EF2">
      <w:pPr>
        <w:pStyle w:val="Bibliography"/>
        <w:spacing w:line="480" w:lineRule="auto"/>
        <w:rPr>
          <w:rFonts w:ascii="Times New Roman" w:hAnsi="Times New Roman" w:cs="Times New Roman"/>
        </w:rPr>
      </w:pPr>
      <w:proofErr w:type="spellStart"/>
      <w:r w:rsidRPr="00F41B40">
        <w:rPr>
          <w:rFonts w:ascii="Times New Roman" w:hAnsi="Times New Roman" w:cs="Times New Roman"/>
        </w:rPr>
        <w:t>Genkai</w:t>
      </w:r>
      <w:proofErr w:type="spellEnd"/>
      <w:r w:rsidRPr="00F41B40">
        <w:rPr>
          <w:rFonts w:ascii="Times New Roman" w:hAnsi="Times New Roman" w:cs="Times New Roman"/>
        </w:rPr>
        <w:t>-Kato, M., and S. R. Carpenter. 2005. Eutrophication due to phosphorus recycling in relation to lake morphometry, temperature, and macrophytes. Ecology 86:210–219.</w:t>
      </w:r>
    </w:p>
    <w:p w14:paraId="0CE01FB1"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lastRenderedPageBreak/>
        <w:t xml:space="preserve">Hansson, L.-A. 1992. Factors regulating </w:t>
      </w:r>
      <w:proofErr w:type="spellStart"/>
      <w:r w:rsidRPr="00F41B40">
        <w:rPr>
          <w:rFonts w:ascii="Times New Roman" w:hAnsi="Times New Roman" w:cs="Times New Roman"/>
        </w:rPr>
        <w:t>periphytic</w:t>
      </w:r>
      <w:proofErr w:type="spellEnd"/>
      <w:r w:rsidRPr="00F41B40">
        <w:rPr>
          <w:rFonts w:ascii="Times New Roman" w:hAnsi="Times New Roman" w:cs="Times New Roman"/>
        </w:rPr>
        <w:t xml:space="preserve"> algal biomass. Limnology and Oceanography 37:322–328.</w:t>
      </w:r>
    </w:p>
    <w:p w14:paraId="0D2C9402" w14:textId="77777777" w:rsidR="009514D2" w:rsidRPr="00F41B40" w:rsidRDefault="009514D2" w:rsidP="00401EF2">
      <w:pPr>
        <w:pStyle w:val="Bibliography"/>
        <w:spacing w:line="480" w:lineRule="auto"/>
        <w:rPr>
          <w:rFonts w:ascii="Times New Roman" w:hAnsi="Times New Roman" w:cs="Times New Roman"/>
        </w:rPr>
      </w:pPr>
      <w:proofErr w:type="spellStart"/>
      <w:r w:rsidRPr="00F41B40">
        <w:rPr>
          <w:rFonts w:ascii="Times New Roman" w:hAnsi="Times New Roman" w:cs="Times New Roman"/>
        </w:rPr>
        <w:t>Hasler</w:t>
      </w:r>
      <w:proofErr w:type="spellEnd"/>
      <w:r w:rsidRPr="00F41B40">
        <w:rPr>
          <w:rFonts w:ascii="Times New Roman" w:hAnsi="Times New Roman" w:cs="Times New Roman"/>
        </w:rPr>
        <w:t xml:space="preserve">, A. D. 1969. Cultural eutrophication is reversible. </w:t>
      </w:r>
      <w:proofErr w:type="spellStart"/>
      <w:r w:rsidRPr="00F41B40">
        <w:rPr>
          <w:rFonts w:ascii="Times New Roman" w:hAnsi="Times New Roman" w:cs="Times New Roman"/>
        </w:rPr>
        <w:t>BioScience</w:t>
      </w:r>
      <w:proofErr w:type="spellEnd"/>
      <w:r w:rsidRPr="00F41B40">
        <w:rPr>
          <w:rFonts w:ascii="Times New Roman" w:hAnsi="Times New Roman" w:cs="Times New Roman"/>
        </w:rPr>
        <w:t xml:space="preserve"> 19:425–431.</w:t>
      </w:r>
    </w:p>
    <w:p w14:paraId="0236C7E1"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Hollister, J. W. 2014. </w:t>
      </w:r>
      <w:proofErr w:type="spellStart"/>
      <w:r w:rsidRPr="00F41B40">
        <w:rPr>
          <w:rFonts w:ascii="Times New Roman" w:hAnsi="Times New Roman" w:cs="Times New Roman"/>
        </w:rPr>
        <w:t>Lakemorpho</w:t>
      </w:r>
      <w:proofErr w:type="spellEnd"/>
      <w:r w:rsidRPr="00F41B40">
        <w:rPr>
          <w:rFonts w:ascii="Times New Roman" w:hAnsi="Times New Roman" w:cs="Times New Roman"/>
        </w:rPr>
        <w:t>: Lake morphometry in R. R package version 1.0. http://CRAN.R-project.org/package=lakemorpho</w:t>
      </w:r>
      <w:del w:id="164" w:author="Milstead, Bryan" w:date="2015-12-14T16:03:00Z">
        <w:r w:rsidRPr="00F41B40" w:rsidDel="00567B27">
          <w:rPr>
            <w:rFonts w:ascii="Times New Roman" w:hAnsi="Times New Roman" w:cs="Times New Roman"/>
          </w:rPr>
          <w:delText>.</w:delText>
        </w:r>
      </w:del>
    </w:p>
    <w:p w14:paraId="0A9EAA3B"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Hollister, J. W., W. B. Milstead, and M. A. </w:t>
      </w:r>
      <w:proofErr w:type="spellStart"/>
      <w:r w:rsidRPr="00F41B40">
        <w:rPr>
          <w:rFonts w:ascii="Times New Roman" w:hAnsi="Times New Roman" w:cs="Times New Roman"/>
        </w:rPr>
        <w:t>Urrutia</w:t>
      </w:r>
      <w:proofErr w:type="spellEnd"/>
      <w:r w:rsidRPr="00F41B40">
        <w:rPr>
          <w:rFonts w:ascii="Times New Roman" w:hAnsi="Times New Roman" w:cs="Times New Roman"/>
        </w:rPr>
        <w:t xml:space="preserve">. 2011. Predicting maximum lake depth from surrounding topography. </w:t>
      </w:r>
      <w:proofErr w:type="spellStart"/>
      <w:r w:rsidRPr="00F41B40">
        <w:rPr>
          <w:rFonts w:ascii="Times New Roman" w:hAnsi="Times New Roman" w:cs="Times New Roman"/>
        </w:rPr>
        <w:t>PLoS</w:t>
      </w:r>
      <w:proofErr w:type="spellEnd"/>
      <w:r w:rsidRPr="00F41B40">
        <w:rPr>
          <w:rFonts w:ascii="Times New Roman" w:hAnsi="Times New Roman" w:cs="Times New Roman"/>
        </w:rPr>
        <w:t xml:space="preserve"> ONE 6:e25764.</w:t>
      </w:r>
    </w:p>
    <w:p w14:paraId="03F5425A"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Hollister, J. W., H. A. Walker, and J. F. Paul. 2008. </w:t>
      </w:r>
      <w:proofErr w:type="spellStart"/>
      <w:r w:rsidRPr="00F41B40">
        <w:rPr>
          <w:rFonts w:ascii="Times New Roman" w:hAnsi="Times New Roman" w:cs="Times New Roman"/>
        </w:rPr>
        <w:t>CProb</w:t>
      </w:r>
      <w:proofErr w:type="spellEnd"/>
      <w:r w:rsidRPr="00F41B40">
        <w:rPr>
          <w:rFonts w:ascii="Times New Roman" w:hAnsi="Times New Roman" w:cs="Times New Roman"/>
        </w:rPr>
        <w:t>: A computational tool for conducting conditional probability analysis. Journal of environmental quality 37:2392–2396.</w:t>
      </w:r>
    </w:p>
    <w:p w14:paraId="72FF218B"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Hollister, J., and W. B. Milstead. 2010. Using GIS to estimate lake volume from limited data. Lake and Reservoir Management 26:194–199.</w:t>
      </w:r>
    </w:p>
    <w:p w14:paraId="40B6BE8C" w14:textId="6C58DF8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Homer, C., C. Huang, L. Yang, B. Wylie, and M. Coan. 2004. Development of a 2001 national land-cover database for the </w:t>
      </w:r>
      <w:r w:rsidR="00C10628" w:rsidRPr="00F41B40">
        <w:rPr>
          <w:rFonts w:ascii="Times New Roman" w:hAnsi="Times New Roman" w:cs="Times New Roman"/>
        </w:rPr>
        <w:t>United S</w:t>
      </w:r>
      <w:r w:rsidRPr="00F41B40">
        <w:rPr>
          <w:rFonts w:ascii="Times New Roman" w:hAnsi="Times New Roman" w:cs="Times New Roman"/>
        </w:rPr>
        <w:t xml:space="preserve">tates. Photogrammetric Engineering </w:t>
      </w:r>
      <w:del w:id="165" w:author="Milstead, Bryan" w:date="2015-12-21T14:55:00Z">
        <w:r w:rsidRPr="00F41B40" w:rsidDel="00F139C3">
          <w:rPr>
            <w:rFonts w:ascii="Times New Roman" w:hAnsi="Times New Roman" w:cs="Times New Roman"/>
          </w:rPr>
          <w:delText>&amp;</w:delText>
        </w:r>
      </w:del>
      <w:ins w:id="166" w:author="Milstead, Bryan" w:date="2015-12-21T14:55:00Z">
        <w:r w:rsidR="00F139C3">
          <w:rPr>
            <w:rFonts w:ascii="Times New Roman" w:hAnsi="Times New Roman" w:cs="Times New Roman"/>
          </w:rPr>
          <w:t>and</w:t>
        </w:r>
      </w:ins>
      <w:r w:rsidRPr="00F41B40">
        <w:rPr>
          <w:rFonts w:ascii="Times New Roman" w:hAnsi="Times New Roman" w:cs="Times New Roman"/>
        </w:rPr>
        <w:t xml:space="preserve"> Remote Sensing 70:829–840.</w:t>
      </w:r>
    </w:p>
    <w:p w14:paraId="3DB8C6C5"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Hubert, L., and P. </w:t>
      </w:r>
      <w:proofErr w:type="spellStart"/>
      <w:r w:rsidRPr="00F41B40">
        <w:rPr>
          <w:rFonts w:ascii="Times New Roman" w:hAnsi="Times New Roman" w:cs="Times New Roman"/>
        </w:rPr>
        <w:t>Arabie</w:t>
      </w:r>
      <w:proofErr w:type="spellEnd"/>
      <w:r w:rsidRPr="00F41B40">
        <w:rPr>
          <w:rFonts w:ascii="Times New Roman" w:hAnsi="Times New Roman" w:cs="Times New Roman"/>
        </w:rPr>
        <w:t>. 1985. Comparing partitions. Journal of classification 2:193–218.</w:t>
      </w:r>
    </w:p>
    <w:p w14:paraId="74AE3919"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Imboden, D., and R. </w:t>
      </w:r>
      <w:proofErr w:type="spellStart"/>
      <w:r w:rsidRPr="00F41B40">
        <w:rPr>
          <w:rFonts w:ascii="Times New Roman" w:hAnsi="Times New Roman" w:cs="Times New Roman"/>
        </w:rPr>
        <w:t>Gächter</w:t>
      </w:r>
      <w:proofErr w:type="spellEnd"/>
      <w:r w:rsidRPr="00F41B40">
        <w:rPr>
          <w:rFonts w:ascii="Times New Roman" w:hAnsi="Times New Roman" w:cs="Times New Roman"/>
        </w:rPr>
        <w:t>. 1978. A dynamic lake model for trophic state prediction. Ecological modelling 4:77–98.</w:t>
      </w:r>
    </w:p>
    <w:p w14:paraId="5AD16380" w14:textId="6535D44C" w:rsidR="009514D2" w:rsidRDefault="00C10628" w:rsidP="00401EF2">
      <w:pPr>
        <w:pStyle w:val="Bibliography"/>
        <w:spacing w:line="480" w:lineRule="auto"/>
        <w:rPr>
          <w:ins w:id="167" w:author="Milstead, Bryan" w:date="2015-12-21T14:33:00Z"/>
          <w:rFonts w:ascii="Times New Roman" w:hAnsi="Times New Roman" w:cs="Times New Roman"/>
        </w:rPr>
      </w:pPr>
      <w:proofErr w:type="spellStart"/>
      <w:r w:rsidRPr="00F41B40">
        <w:rPr>
          <w:rFonts w:ascii="Times New Roman" w:hAnsi="Times New Roman" w:cs="Times New Roman"/>
        </w:rPr>
        <w:t>Jeppesen</w:t>
      </w:r>
      <w:proofErr w:type="spellEnd"/>
      <w:r w:rsidRPr="00F41B40">
        <w:rPr>
          <w:rFonts w:ascii="Times New Roman" w:hAnsi="Times New Roman" w:cs="Times New Roman"/>
        </w:rPr>
        <w:t>, E. et al</w:t>
      </w:r>
      <w:r w:rsidR="009514D2" w:rsidRPr="00F41B40">
        <w:rPr>
          <w:rFonts w:ascii="Times New Roman" w:hAnsi="Times New Roman" w:cs="Times New Roman"/>
        </w:rPr>
        <w:t xml:space="preserve">. 2011. Climate change effects on nitrogen loading from cultivated catchments in </w:t>
      </w:r>
      <w:ins w:id="168" w:author="Milstead, Bryan" w:date="2015-12-14T16:03:00Z">
        <w:r w:rsidR="00567B27" w:rsidRPr="00F41B40">
          <w:rPr>
            <w:rFonts w:ascii="Times New Roman" w:hAnsi="Times New Roman" w:cs="Times New Roman"/>
          </w:rPr>
          <w:t>E</w:t>
        </w:r>
      </w:ins>
      <w:del w:id="169" w:author="Milstead, Bryan" w:date="2015-12-14T16:03:00Z">
        <w:r w:rsidR="009514D2" w:rsidRPr="00F41B40" w:rsidDel="00567B27">
          <w:rPr>
            <w:rFonts w:ascii="Times New Roman" w:hAnsi="Times New Roman" w:cs="Times New Roman"/>
          </w:rPr>
          <w:delText>e</w:delText>
        </w:r>
      </w:del>
      <w:r w:rsidR="009514D2" w:rsidRPr="00F41B40">
        <w:rPr>
          <w:rFonts w:ascii="Times New Roman" w:hAnsi="Times New Roman" w:cs="Times New Roman"/>
        </w:rPr>
        <w:t xml:space="preserve">urope: Implications for nitrogen retention, ecological state of lakes and adaptation. </w:t>
      </w:r>
      <w:proofErr w:type="spellStart"/>
      <w:r w:rsidR="009514D2" w:rsidRPr="00F41B40">
        <w:rPr>
          <w:rFonts w:ascii="Times New Roman" w:hAnsi="Times New Roman" w:cs="Times New Roman"/>
        </w:rPr>
        <w:t>Hydrobiologia</w:t>
      </w:r>
      <w:proofErr w:type="spellEnd"/>
      <w:r w:rsidR="009514D2" w:rsidRPr="00F41B40">
        <w:rPr>
          <w:rFonts w:ascii="Times New Roman" w:hAnsi="Times New Roman" w:cs="Times New Roman"/>
        </w:rPr>
        <w:t xml:space="preserve"> 663:1–21.</w:t>
      </w:r>
    </w:p>
    <w:p w14:paraId="4F69B4D9" w14:textId="660F67D6" w:rsidR="008A071E" w:rsidRPr="002D4B92" w:rsidRDefault="008A071E" w:rsidP="00401EF2">
      <w:pPr>
        <w:pStyle w:val="Bibliography"/>
        <w:spacing w:line="480" w:lineRule="auto"/>
        <w:rPr>
          <w:ins w:id="170" w:author="Milstead, Bryan" w:date="2015-12-21T14:33:00Z"/>
          <w:rFonts w:ascii="Times New Roman" w:hAnsi="Times New Roman" w:cs="Times New Roman"/>
          <w:lang w:val="es-CL"/>
        </w:rPr>
      </w:pPr>
      <w:commentRangeStart w:id="171"/>
      <w:ins w:id="172" w:author="Milstead, Bryan" w:date="2015-12-21T14:33:00Z">
        <w:r w:rsidRPr="002D4B92">
          <w:rPr>
            <w:rFonts w:ascii="Times New Roman" w:hAnsi="Times New Roman" w:cs="Times New Roman"/>
            <w:lang w:val="es-CL"/>
          </w:rPr>
          <w:lastRenderedPageBreak/>
          <w:t>Jones et al 2001</w:t>
        </w:r>
      </w:ins>
    </w:p>
    <w:p w14:paraId="55F9AA84" w14:textId="30665D36" w:rsidR="008A071E" w:rsidRPr="002D4B92" w:rsidRDefault="008A071E" w:rsidP="00401EF2">
      <w:pPr>
        <w:pStyle w:val="Bibliography"/>
        <w:spacing w:line="480" w:lineRule="auto"/>
        <w:rPr>
          <w:rFonts w:ascii="Times New Roman" w:hAnsi="Times New Roman" w:cs="Times New Roman"/>
          <w:lang w:val="es-CL"/>
        </w:rPr>
      </w:pPr>
      <w:ins w:id="173" w:author="Milstead, Bryan" w:date="2015-12-21T14:33:00Z">
        <w:r w:rsidRPr="002D4B92">
          <w:rPr>
            <w:rFonts w:ascii="Times New Roman" w:hAnsi="Times New Roman" w:cs="Times New Roman"/>
            <w:lang w:val="es-CL"/>
          </w:rPr>
          <w:t>Jones et al 2004</w:t>
        </w:r>
      </w:ins>
      <w:commentRangeEnd w:id="171"/>
      <w:ins w:id="174" w:author="Milstead, Bryan" w:date="2015-12-21T14:34:00Z">
        <w:r>
          <w:rPr>
            <w:rStyle w:val="CommentReference"/>
          </w:rPr>
          <w:commentReference w:id="171"/>
        </w:r>
      </w:ins>
    </w:p>
    <w:p w14:paraId="2DE3033D" w14:textId="6F6071E4"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Jones, J., and M. T. Brett. 2014. Lake nutrients, eutrophication, and climate change. Pages 273–279 </w:t>
      </w:r>
      <w:r w:rsidRPr="00F41B40">
        <w:rPr>
          <w:rFonts w:ascii="Times New Roman" w:hAnsi="Times New Roman" w:cs="Times New Roman"/>
          <w:i/>
        </w:rPr>
        <w:t>in</w:t>
      </w:r>
      <w:r w:rsidRPr="00F41B40">
        <w:rPr>
          <w:rFonts w:ascii="Times New Roman" w:hAnsi="Times New Roman" w:cs="Times New Roman"/>
        </w:rPr>
        <w:t xml:space="preserve"> </w:t>
      </w:r>
      <w:ins w:id="175" w:author="Milstead, Bryan" w:date="2015-12-14T16:06:00Z">
        <w:r w:rsidR="00F304DE" w:rsidRPr="00F41B40">
          <w:rPr>
            <w:rFonts w:ascii="Times New Roman" w:hAnsi="Times New Roman" w:cs="Times New Roman"/>
          </w:rPr>
          <w:t xml:space="preserve">Freedman, B. </w:t>
        </w:r>
      </w:ins>
      <w:r w:rsidRPr="00F41B40">
        <w:rPr>
          <w:rFonts w:ascii="Times New Roman" w:hAnsi="Times New Roman" w:cs="Times New Roman"/>
        </w:rPr>
        <w:t>Global environmental change. Springe</w:t>
      </w:r>
      <w:ins w:id="176" w:author="Milstead, Bryan" w:date="2015-12-14T16:09:00Z">
        <w:r w:rsidR="00F304DE" w:rsidRPr="00F41B40">
          <w:rPr>
            <w:rFonts w:ascii="Times New Roman" w:hAnsi="Times New Roman" w:cs="Times New Roman"/>
          </w:rPr>
          <w:t>r, Netherlands.</w:t>
        </w:r>
      </w:ins>
      <w:del w:id="177" w:author="Milstead, Bryan" w:date="2015-12-14T16:09:00Z">
        <w:r w:rsidRPr="00F41B40" w:rsidDel="00F304DE">
          <w:rPr>
            <w:rFonts w:ascii="Times New Roman" w:hAnsi="Times New Roman" w:cs="Times New Roman"/>
          </w:rPr>
          <w:delText>r.</w:delText>
        </w:r>
      </w:del>
    </w:p>
    <w:p w14:paraId="78FFF78D" w14:textId="61FE2BAA"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Jones, J., M. Knowlton, D. </w:t>
      </w:r>
      <w:proofErr w:type="spellStart"/>
      <w:r w:rsidRPr="00F41B40">
        <w:rPr>
          <w:rFonts w:ascii="Times New Roman" w:hAnsi="Times New Roman" w:cs="Times New Roman"/>
        </w:rPr>
        <w:t>Obrecht</w:t>
      </w:r>
      <w:proofErr w:type="spellEnd"/>
      <w:r w:rsidRPr="00F41B40">
        <w:rPr>
          <w:rFonts w:ascii="Times New Roman" w:hAnsi="Times New Roman" w:cs="Times New Roman"/>
        </w:rPr>
        <w:t xml:space="preserve">, and E. Cook. 2004. Importance of landscape variables and morphology on nutrients in </w:t>
      </w:r>
      <w:ins w:id="178" w:author="Milstead, Bryan" w:date="2015-12-14T16:09:00Z">
        <w:r w:rsidR="00F304DE" w:rsidRPr="00F41B40">
          <w:rPr>
            <w:rFonts w:ascii="Times New Roman" w:hAnsi="Times New Roman" w:cs="Times New Roman"/>
          </w:rPr>
          <w:t>M</w:t>
        </w:r>
      </w:ins>
      <w:del w:id="179" w:author="Milstead, Bryan" w:date="2015-12-14T16:09:00Z">
        <w:r w:rsidRPr="00F41B40" w:rsidDel="00F304DE">
          <w:rPr>
            <w:rFonts w:ascii="Times New Roman" w:hAnsi="Times New Roman" w:cs="Times New Roman"/>
          </w:rPr>
          <w:delText>m</w:delText>
        </w:r>
      </w:del>
      <w:r w:rsidRPr="00F41B40">
        <w:rPr>
          <w:rFonts w:ascii="Times New Roman" w:hAnsi="Times New Roman" w:cs="Times New Roman"/>
        </w:rPr>
        <w:t>issouri reservoirs. Canadian Journal of Fisheries and Aquatic Sciences 61:1503–1512.</w:t>
      </w:r>
    </w:p>
    <w:p w14:paraId="0EC8C580" w14:textId="5867F2F0"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Jones, K. B., A. C. Neale, M. S. Nash, R. D. Van </w:t>
      </w:r>
      <w:proofErr w:type="spellStart"/>
      <w:r w:rsidRPr="00F41B40">
        <w:rPr>
          <w:rFonts w:ascii="Times New Roman" w:hAnsi="Times New Roman" w:cs="Times New Roman"/>
        </w:rPr>
        <w:t>Remortel</w:t>
      </w:r>
      <w:proofErr w:type="spellEnd"/>
      <w:r w:rsidRPr="00F41B40">
        <w:rPr>
          <w:rFonts w:ascii="Times New Roman" w:hAnsi="Times New Roman" w:cs="Times New Roman"/>
        </w:rPr>
        <w:t xml:space="preserve">, J. D. Wickham, K. H. </w:t>
      </w:r>
      <w:proofErr w:type="spellStart"/>
      <w:r w:rsidRPr="00F41B40">
        <w:rPr>
          <w:rFonts w:ascii="Times New Roman" w:hAnsi="Times New Roman" w:cs="Times New Roman"/>
        </w:rPr>
        <w:t>Riitters</w:t>
      </w:r>
      <w:proofErr w:type="spellEnd"/>
      <w:r w:rsidRPr="00F41B40">
        <w:rPr>
          <w:rFonts w:ascii="Times New Roman" w:hAnsi="Times New Roman" w:cs="Times New Roman"/>
        </w:rPr>
        <w:t xml:space="preserve">, and R. V. O’Neill. 2001. Predicting nutrient and sediment loadings to streams from landscape metrics: A multiple watershed study from the </w:t>
      </w:r>
      <w:del w:id="180" w:author="Milstead, Bryan" w:date="2015-12-14T16:09:00Z">
        <w:r w:rsidRPr="00F41B40" w:rsidDel="00F304DE">
          <w:rPr>
            <w:rFonts w:ascii="Times New Roman" w:hAnsi="Times New Roman" w:cs="Times New Roman"/>
          </w:rPr>
          <w:delText>united states</w:delText>
        </w:r>
      </w:del>
      <w:ins w:id="181" w:author="Milstead, Bryan" w:date="2015-12-14T16:09:00Z">
        <w:r w:rsidR="00F304DE" w:rsidRPr="00F41B40">
          <w:rPr>
            <w:rFonts w:ascii="Times New Roman" w:hAnsi="Times New Roman" w:cs="Times New Roman"/>
          </w:rPr>
          <w:t>United States</w:t>
        </w:r>
      </w:ins>
      <w:r w:rsidRPr="00F41B40">
        <w:rPr>
          <w:rFonts w:ascii="Times New Roman" w:hAnsi="Times New Roman" w:cs="Times New Roman"/>
        </w:rPr>
        <w:t xml:space="preserve"> mid-atlantic region. Landscape Ecology 16:301–312.</w:t>
      </w:r>
    </w:p>
    <w:p w14:paraId="474D7AEB" w14:textId="04078945"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Jones, Z., and F. Linder. 2015. Exploratory data analysis using random forests. </w:t>
      </w:r>
      <w:del w:id="182" w:author="Milstead, Bryan" w:date="2015-12-14T16:18:00Z">
        <w:r w:rsidRPr="00F41B40" w:rsidDel="00CE1290">
          <w:rPr>
            <w:rFonts w:ascii="Times New Roman" w:hAnsi="Times New Roman" w:cs="Times New Roman"/>
            <w:i/>
          </w:rPr>
          <w:delText>in</w:delText>
        </w:r>
        <w:r w:rsidRPr="00F41B40" w:rsidDel="00CE1290">
          <w:rPr>
            <w:rFonts w:ascii="Times New Roman" w:hAnsi="Times New Roman" w:cs="Times New Roman"/>
          </w:rPr>
          <w:delText xml:space="preserve"> The 73rd annual mPSA conference. MPSA.</w:delText>
        </w:r>
      </w:del>
      <w:ins w:id="183" w:author="Milstead, Bryan" w:date="2015-12-14T16:18:00Z">
        <w:r w:rsidR="00CE1290" w:rsidRPr="00F41B40">
          <w:rPr>
            <w:rFonts w:ascii="Times New Roman" w:hAnsi="Times New Roman" w:cs="Times New Roman"/>
          </w:rPr>
          <w:t>http://zmjones.com/static/papers/rfss_manuscript.pdf</w:t>
        </w:r>
      </w:ins>
    </w:p>
    <w:p w14:paraId="027164CA" w14:textId="6F5ED57D"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Landis, J. R., and G. G. Koch. 1977. The measurement of observer agreement for categorical data. </w:t>
      </w:r>
      <w:del w:id="184" w:author="Milstead, Bryan" w:date="2015-12-14T16:10:00Z">
        <w:r w:rsidRPr="00F41B40" w:rsidDel="00F304DE">
          <w:rPr>
            <w:rFonts w:ascii="Times New Roman" w:hAnsi="Times New Roman" w:cs="Times New Roman"/>
          </w:rPr>
          <w:delText>biometrics</w:delText>
        </w:r>
      </w:del>
      <w:ins w:id="185" w:author="Milstead, Bryan" w:date="2015-12-14T16:10:00Z">
        <w:r w:rsidR="00F304DE" w:rsidRPr="00F41B40">
          <w:rPr>
            <w:rFonts w:ascii="Times New Roman" w:hAnsi="Times New Roman" w:cs="Times New Roman"/>
          </w:rPr>
          <w:t>Biometrics</w:t>
        </w:r>
      </w:ins>
      <w:r w:rsidRPr="00F41B40">
        <w:rPr>
          <w:rFonts w:ascii="Times New Roman" w:hAnsi="Times New Roman" w:cs="Times New Roman"/>
        </w:rPr>
        <w:t xml:space="preserve"> 33:159–174.</w:t>
      </w:r>
    </w:p>
    <w:p w14:paraId="53343D93" w14:textId="77777777" w:rsidR="009514D2" w:rsidRPr="00F41B40" w:rsidRDefault="009514D2" w:rsidP="00401EF2">
      <w:pPr>
        <w:pStyle w:val="Bibliography"/>
        <w:spacing w:line="480" w:lineRule="auto"/>
        <w:rPr>
          <w:rFonts w:ascii="Times New Roman" w:hAnsi="Times New Roman" w:cs="Times New Roman"/>
        </w:rPr>
      </w:pPr>
      <w:proofErr w:type="spellStart"/>
      <w:r w:rsidRPr="00F41B40">
        <w:rPr>
          <w:rFonts w:ascii="Times New Roman" w:hAnsi="Times New Roman" w:cs="Times New Roman"/>
        </w:rPr>
        <w:t>Liaw</w:t>
      </w:r>
      <w:proofErr w:type="spellEnd"/>
      <w:r w:rsidRPr="00F41B40">
        <w:rPr>
          <w:rFonts w:ascii="Times New Roman" w:hAnsi="Times New Roman" w:cs="Times New Roman"/>
        </w:rPr>
        <w:t xml:space="preserve">, A., and M. Wiener. 2002. Classification and regression by </w:t>
      </w:r>
      <w:proofErr w:type="spellStart"/>
      <w:r w:rsidRPr="00F41B40">
        <w:rPr>
          <w:rFonts w:ascii="Times New Roman" w:hAnsi="Times New Roman" w:cs="Times New Roman"/>
        </w:rPr>
        <w:t>randomForest</w:t>
      </w:r>
      <w:proofErr w:type="spellEnd"/>
      <w:r w:rsidRPr="00F41B40">
        <w:rPr>
          <w:rFonts w:ascii="Times New Roman" w:hAnsi="Times New Roman" w:cs="Times New Roman"/>
        </w:rPr>
        <w:t>. R News 2:18–22.</w:t>
      </w:r>
    </w:p>
    <w:p w14:paraId="162AFFFB"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Milstead, W. B., J. W. Hollister, R. B. Moore, and H. A. Walker. 2013. Estimating summer nutrient concentrations in northeastern lakes from SPARROW load predictions and modeled lake depth and volume. </w:t>
      </w:r>
      <w:proofErr w:type="spellStart"/>
      <w:r w:rsidRPr="00F41B40">
        <w:rPr>
          <w:rFonts w:ascii="Times New Roman" w:hAnsi="Times New Roman" w:cs="Times New Roman"/>
        </w:rPr>
        <w:t>PloS</w:t>
      </w:r>
      <w:proofErr w:type="spellEnd"/>
      <w:r w:rsidRPr="00F41B40">
        <w:rPr>
          <w:rFonts w:ascii="Times New Roman" w:hAnsi="Times New Roman" w:cs="Times New Roman"/>
        </w:rPr>
        <w:t xml:space="preserve"> one 8:e81457.</w:t>
      </w:r>
    </w:p>
    <w:p w14:paraId="0AAB06EB" w14:textId="77777777" w:rsidR="009514D2" w:rsidRPr="00F41B40" w:rsidRDefault="00C10628" w:rsidP="00401EF2">
      <w:pPr>
        <w:pStyle w:val="Bibliography"/>
        <w:spacing w:line="480" w:lineRule="auto"/>
        <w:rPr>
          <w:rFonts w:ascii="Times New Roman" w:hAnsi="Times New Roman" w:cs="Times New Roman"/>
        </w:rPr>
      </w:pPr>
      <w:r w:rsidRPr="00F41B40">
        <w:rPr>
          <w:rFonts w:ascii="Times New Roman" w:hAnsi="Times New Roman" w:cs="Times New Roman"/>
        </w:rPr>
        <w:t>Moss, B. et al</w:t>
      </w:r>
      <w:r w:rsidR="009514D2" w:rsidRPr="00F41B40">
        <w:rPr>
          <w:rFonts w:ascii="Times New Roman" w:hAnsi="Times New Roman" w:cs="Times New Roman"/>
        </w:rPr>
        <w:t>. 2011. Allied attack: Climate change and eutrophication. Inland waters 1:101–105.</w:t>
      </w:r>
    </w:p>
    <w:p w14:paraId="5E352AD4" w14:textId="77777777" w:rsidR="009514D2" w:rsidRPr="00F41B40" w:rsidRDefault="009514D2" w:rsidP="00401EF2">
      <w:pPr>
        <w:pStyle w:val="Bibliography"/>
        <w:spacing w:line="480" w:lineRule="auto"/>
        <w:rPr>
          <w:rFonts w:ascii="Times New Roman" w:hAnsi="Times New Roman" w:cs="Times New Roman"/>
        </w:rPr>
      </w:pPr>
      <w:proofErr w:type="spellStart"/>
      <w:r w:rsidRPr="00F41B40">
        <w:rPr>
          <w:rFonts w:ascii="Times New Roman" w:hAnsi="Times New Roman" w:cs="Times New Roman"/>
        </w:rPr>
        <w:lastRenderedPageBreak/>
        <w:t>Omernik</w:t>
      </w:r>
      <w:proofErr w:type="spellEnd"/>
      <w:r w:rsidRPr="00F41B40">
        <w:rPr>
          <w:rFonts w:ascii="Times New Roman" w:hAnsi="Times New Roman" w:cs="Times New Roman"/>
        </w:rPr>
        <w:t>, J. M. 1987. Ecoregions of the conterminous united states. Annals of the Association of American geographers 77:118–125.</w:t>
      </w:r>
    </w:p>
    <w:p w14:paraId="38B8EF77"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Paul, J. F., and M. E. McDonald. 2005. Development of empirical, geographically specific water quality criteria: A conditional probability analysis approach 41:1211–1223.</w:t>
      </w:r>
    </w:p>
    <w:p w14:paraId="29C78A03"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Peters, J., B. D. </w:t>
      </w:r>
      <w:proofErr w:type="spellStart"/>
      <w:r w:rsidRPr="00F41B40">
        <w:rPr>
          <w:rFonts w:ascii="Times New Roman" w:hAnsi="Times New Roman" w:cs="Times New Roman"/>
        </w:rPr>
        <w:t>Baets</w:t>
      </w:r>
      <w:proofErr w:type="spellEnd"/>
      <w:r w:rsidRPr="00F41B40">
        <w:rPr>
          <w:rFonts w:ascii="Times New Roman" w:hAnsi="Times New Roman" w:cs="Times New Roman"/>
        </w:rPr>
        <w:t xml:space="preserve">, N. E. </w:t>
      </w:r>
      <w:proofErr w:type="spellStart"/>
      <w:r w:rsidRPr="00F41B40">
        <w:rPr>
          <w:rFonts w:ascii="Times New Roman" w:hAnsi="Times New Roman" w:cs="Times New Roman"/>
        </w:rPr>
        <w:t>Verhoest</w:t>
      </w:r>
      <w:proofErr w:type="spellEnd"/>
      <w:r w:rsidRPr="00F41B40">
        <w:rPr>
          <w:rFonts w:ascii="Times New Roman" w:hAnsi="Times New Roman" w:cs="Times New Roman"/>
        </w:rPr>
        <w:t xml:space="preserve">, R. Samson, S. </w:t>
      </w:r>
      <w:proofErr w:type="spellStart"/>
      <w:r w:rsidRPr="00F41B40">
        <w:rPr>
          <w:rFonts w:ascii="Times New Roman" w:hAnsi="Times New Roman" w:cs="Times New Roman"/>
        </w:rPr>
        <w:t>Degroeve</w:t>
      </w:r>
      <w:proofErr w:type="spellEnd"/>
      <w:r w:rsidRPr="00F41B40">
        <w:rPr>
          <w:rFonts w:ascii="Times New Roman" w:hAnsi="Times New Roman" w:cs="Times New Roman"/>
        </w:rPr>
        <w:t xml:space="preserve">, P. D. Becker, and W. </w:t>
      </w:r>
      <w:proofErr w:type="spellStart"/>
      <w:r w:rsidRPr="00F41B40">
        <w:rPr>
          <w:rFonts w:ascii="Times New Roman" w:hAnsi="Times New Roman" w:cs="Times New Roman"/>
        </w:rPr>
        <w:t>Huybrechts</w:t>
      </w:r>
      <w:proofErr w:type="spellEnd"/>
      <w:r w:rsidRPr="00F41B40">
        <w:rPr>
          <w:rFonts w:ascii="Times New Roman" w:hAnsi="Times New Roman" w:cs="Times New Roman"/>
        </w:rPr>
        <w:t xml:space="preserve">. 2007. Random forests as a tool for </w:t>
      </w:r>
      <w:proofErr w:type="spellStart"/>
      <w:r w:rsidRPr="00F41B40">
        <w:rPr>
          <w:rFonts w:ascii="Times New Roman" w:hAnsi="Times New Roman" w:cs="Times New Roman"/>
        </w:rPr>
        <w:t>ecohydrological</w:t>
      </w:r>
      <w:proofErr w:type="spellEnd"/>
      <w:r w:rsidRPr="00F41B40">
        <w:rPr>
          <w:rFonts w:ascii="Times New Roman" w:hAnsi="Times New Roman" w:cs="Times New Roman"/>
        </w:rPr>
        <w:t xml:space="preserve"> distribution modelling. Ecological Modelling 207:304–318.</w:t>
      </w:r>
    </w:p>
    <w:p w14:paraId="67067080" w14:textId="21488DEB"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Read, E. K.</w:t>
      </w:r>
      <w:del w:id="186" w:author="Milstead, Bryan" w:date="2015-12-14T16:19:00Z">
        <w:r w:rsidRPr="00F41B40" w:rsidDel="00CE1290">
          <w:rPr>
            <w:rFonts w:ascii="Times New Roman" w:hAnsi="Times New Roman" w:cs="Times New Roman"/>
          </w:rPr>
          <w:delText>,</w:delText>
        </w:r>
      </w:del>
      <w:ins w:id="187" w:author="Milstead, Bryan" w:date="2015-12-21T14:32:00Z">
        <w:r w:rsidR="008A071E">
          <w:rPr>
            <w:rFonts w:ascii="Times New Roman" w:hAnsi="Times New Roman" w:cs="Times New Roman"/>
          </w:rPr>
          <w:t xml:space="preserve"> et al.</w:t>
        </w:r>
      </w:ins>
      <w:del w:id="188" w:author="Milstead, Bryan" w:date="2015-12-14T16:19:00Z">
        <w:r w:rsidRPr="00F41B40" w:rsidDel="00CE1290">
          <w:rPr>
            <w:rFonts w:ascii="Times New Roman" w:hAnsi="Times New Roman" w:cs="Times New Roman"/>
          </w:rPr>
          <w:delText>.</w:delText>
        </w:r>
      </w:del>
      <w:r w:rsidRPr="00F41B40">
        <w:rPr>
          <w:rFonts w:ascii="Times New Roman" w:hAnsi="Times New Roman" w:cs="Times New Roman"/>
        </w:rPr>
        <w:t xml:space="preserve"> 2015. The importance of lake-specific characteristics for water quality across the continental united states. Ecological Applications 25:943–955.</w:t>
      </w:r>
    </w:p>
    <w:p w14:paraId="7D16CF6A" w14:textId="513F3FD2" w:rsidR="009514D2" w:rsidRPr="00F41B40" w:rsidRDefault="009514D2" w:rsidP="00401EF2">
      <w:pPr>
        <w:pStyle w:val="Bibliography"/>
        <w:spacing w:line="480" w:lineRule="auto"/>
        <w:rPr>
          <w:rFonts w:ascii="Times New Roman" w:hAnsi="Times New Roman" w:cs="Times New Roman"/>
        </w:rPr>
      </w:pPr>
      <w:commentRangeStart w:id="189"/>
      <w:proofErr w:type="spellStart"/>
      <w:r w:rsidRPr="00F41B40">
        <w:rPr>
          <w:rFonts w:ascii="Times New Roman" w:hAnsi="Times New Roman" w:cs="Times New Roman"/>
        </w:rPr>
        <w:t>Rodhe</w:t>
      </w:r>
      <w:proofErr w:type="spellEnd"/>
      <w:r w:rsidRPr="00F41B40">
        <w:rPr>
          <w:rFonts w:ascii="Times New Roman" w:hAnsi="Times New Roman" w:cs="Times New Roman"/>
        </w:rPr>
        <w:t>, W. 1969. Crystallization of eutro</w:t>
      </w:r>
      <w:r w:rsidR="00C10628" w:rsidRPr="00F41B40">
        <w:rPr>
          <w:rFonts w:ascii="Times New Roman" w:hAnsi="Times New Roman" w:cs="Times New Roman"/>
        </w:rPr>
        <w:t>phication concepts in northern E</w:t>
      </w:r>
      <w:r w:rsidRPr="00F41B40">
        <w:rPr>
          <w:rFonts w:ascii="Times New Roman" w:hAnsi="Times New Roman" w:cs="Times New Roman"/>
        </w:rPr>
        <w:t>urope.</w:t>
      </w:r>
      <w:r w:rsidR="000E1234" w:rsidRPr="00F41B40">
        <w:rPr>
          <w:rFonts w:ascii="Times New Roman" w:hAnsi="Times New Roman" w:cs="Times New Roman"/>
        </w:rPr>
        <w:t xml:space="preserve"> Pages 50-64 </w:t>
      </w:r>
      <w:r w:rsidR="000E1234" w:rsidRPr="00F41B40">
        <w:rPr>
          <w:rFonts w:ascii="Times New Roman" w:hAnsi="Times New Roman" w:cs="Times New Roman"/>
          <w:i/>
        </w:rPr>
        <w:t xml:space="preserve">in </w:t>
      </w:r>
      <w:r w:rsidR="000E1234" w:rsidRPr="00F41B40">
        <w:rPr>
          <w:rFonts w:ascii="Times New Roman" w:hAnsi="Times New Roman" w:cs="Times New Roman"/>
        </w:rPr>
        <w:t>: Proceedings of Symposium on Eutrophication: Causes, Consequences, Correctives, National Academy of Sciences, Washington DC</w:t>
      </w:r>
      <w:del w:id="190" w:author="Milstead, Bryan" w:date="2015-12-14T16:20:00Z">
        <w:r w:rsidR="000E1234" w:rsidRPr="00F41B40" w:rsidDel="00CE1290">
          <w:rPr>
            <w:rFonts w:ascii="Times New Roman" w:hAnsi="Times New Roman" w:cs="Times New Roman"/>
          </w:rPr>
          <w:delText>, 1969, pp. 50-64</w:delText>
        </w:r>
      </w:del>
      <w:r w:rsidR="000E1234" w:rsidRPr="00F41B40">
        <w:rPr>
          <w:rFonts w:ascii="Times New Roman" w:hAnsi="Times New Roman" w:cs="Times New Roman"/>
        </w:rPr>
        <w:t>.</w:t>
      </w:r>
      <w:commentRangeEnd w:id="189"/>
      <w:r w:rsidR="000E1234" w:rsidRPr="002D4B92">
        <w:rPr>
          <w:rStyle w:val="CommentReference"/>
          <w:rFonts w:ascii="Times New Roman" w:hAnsi="Times New Roman" w:cs="Times New Roman"/>
          <w:sz w:val="24"/>
          <w:szCs w:val="24"/>
        </w:rPr>
        <w:commentReference w:id="189"/>
      </w:r>
    </w:p>
    <w:p w14:paraId="6F200B71"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Salas, H. J., and P. Martino. 1991. A simplified phosphorus trophic state model for warm-water tropical lakes. Water research 25:341–350.</w:t>
      </w:r>
    </w:p>
    <w:p w14:paraId="3B63EAA8" w14:textId="02803296"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Schindler, D. W.</w:t>
      </w:r>
      <w:del w:id="191" w:author="Milstead, Bryan" w:date="2015-12-14T16:20:00Z">
        <w:r w:rsidRPr="00F41B40" w:rsidDel="00CE1290">
          <w:rPr>
            <w:rFonts w:ascii="Times New Roman" w:hAnsi="Times New Roman" w:cs="Times New Roman"/>
          </w:rPr>
          <w:delText>,</w:delText>
        </w:r>
      </w:del>
      <w:r w:rsidRPr="00F41B40">
        <w:rPr>
          <w:rFonts w:ascii="Times New Roman" w:hAnsi="Times New Roman" w:cs="Times New Roman"/>
        </w:rPr>
        <w:t xml:space="preserve"> and J. R. </w:t>
      </w:r>
      <w:proofErr w:type="spellStart"/>
      <w:r w:rsidRPr="00F41B40">
        <w:rPr>
          <w:rFonts w:ascii="Times New Roman" w:hAnsi="Times New Roman" w:cs="Times New Roman"/>
        </w:rPr>
        <w:t>Vallentyne</w:t>
      </w:r>
      <w:proofErr w:type="spellEnd"/>
      <w:r w:rsidRPr="00F41B40">
        <w:rPr>
          <w:rFonts w:ascii="Times New Roman" w:hAnsi="Times New Roman" w:cs="Times New Roman"/>
        </w:rPr>
        <w:t xml:space="preserve">. 2008. The algal bowl: </w:t>
      </w:r>
      <w:proofErr w:type="spellStart"/>
      <w:r w:rsidRPr="00F41B40">
        <w:rPr>
          <w:rFonts w:ascii="Times New Roman" w:hAnsi="Times New Roman" w:cs="Times New Roman"/>
        </w:rPr>
        <w:t>Overfertilization</w:t>
      </w:r>
      <w:proofErr w:type="spellEnd"/>
      <w:r w:rsidRPr="00F41B40">
        <w:rPr>
          <w:rFonts w:ascii="Times New Roman" w:hAnsi="Times New Roman" w:cs="Times New Roman"/>
        </w:rPr>
        <w:t xml:space="preserve"> of the world’s freshwaters and estuaries. </w:t>
      </w:r>
      <w:del w:id="192" w:author="Milstead, Bryan" w:date="2015-12-14T16:21:00Z">
        <w:r w:rsidRPr="00F41B40" w:rsidDel="00CE1290">
          <w:rPr>
            <w:rFonts w:ascii="Times New Roman" w:hAnsi="Times New Roman" w:cs="Times New Roman"/>
          </w:rPr>
          <w:delText xml:space="preserve">Page 334. </w:delText>
        </w:r>
      </w:del>
      <w:r w:rsidRPr="00F41B40">
        <w:rPr>
          <w:rFonts w:ascii="Times New Roman" w:hAnsi="Times New Roman" w:cs="Times New Roman"/>
        </w:rPr>
        <w:t>University of Alberta Press Edmonton</w:t>
      </w:r>
      <w:ins w:id="193" w:author="Milstead, Bryan" w:date="2015-12-14T16:21:00Z">
        <w:r w:rsidR="00CE1290" w:rsidRPr="00F41B40">
          <w:rPr>
            <w:rFonts w:ascii="Times New Roman" w:hAnsi="Times New Roman" w:cs="Times New Roman"/>
          </w:rPr>
          <w:t>, CA.</w:t>
        </w:r>
      </w:ins>
      <w:del w:id="194" w:author="Milstead, Bryan" w:date="2015-12-14T16:21:00Z">
        <w:r w:rsidRPr="00F41B40" w:rsidDel="00CE1290">
          <w:rPr>
            <w:rFonts w:ascii="Times New Roman" w:hAnsi="Times New Roman" w:cs="Times New Roman"/>
          </w:rPr>
          <w:delText>.</w:delText>
        </w:r>
      </w:del>
    </w:p>
    <w:p w14:paraId="032E0B92" w14:textId="65930907" w:rsidR="009514D2" w:rsidRPr="00F41B40" w:rsidRDefault="009514D2" w:rsidP="00401EF2">
      <w:pPr>
        <w:pStyle w:val="Bibliography"/>
        <w:spacing w:line="480" w:lineRule="auto"/>
        <w:rPr>
          <w:rFonts w:ascii="Times New Roman" w:hAnsi="Times New Roman" w:cs="Times New Roman"/>
        </w:rPr>
      </w:pPr>
      <w:proofErr w:type="spellStart"/>
      <w:r w:rsidRPr="00F41B40">
        <w:rPr>
          <w:rFonts w:ascii="Times New Roman" w:hAnsi="Times New Roman" w:cs="Times New Roman"/>
        </w:rPr>
        <w:t>Seilheimer</w:t>
      </w:r>
      <w:proofErr w:type="spellEnd"/>
      <w:r w:rsidRPr="00F41B40">
        <w:rPr>
          <w:rFonts w:ascii="Times New Roman" w:hAnsi="Times New Roman" w:cs="Times New Roman"/>
        </w:rPr>
        <w:t xml:space="preserve">, T. S., P. L. Zimmerman, K. M. </w:t>
      </w:r>
      <w:proofErr w:type="spellStart"/>
      <w:r w:rsidRPr="00F41B40">
        <w:rPr>
          <w:rFonts w:ascii="Times New Roman" w:hAnsi="Times New Roman" w:cs="Times New Roman"/>
        </w:rPr>
        <w:t>Stueve</w:t>
      </w:r>
      <w:proofErr w:type="spellEnd"/>
      <w:r w:rsidRPr="00F41B40">
        <w:rPr>
          <w:rFonts w:ascii="Times New Roman" w:hAnsi="Times New Roman" w:cs="Times New Roman"/>
        </w:rPr>
        <w:t xml:space="preserve">, and C. H. Perry. 2013. Landscape-scale modeling of water quality in </w:t>
      </w:r>
      <w:del w:id="195" w:author="Milstead, Bryan" w:date="2015-12-14T16:21:00Z">
        <w:r w:rsidRPr="00F41B40" w:rsidDel="00CE1290">
          <w:rPr>
            <w:rFonts w:ascii="Times New Roman" w:hAnsi="Times New Roman" w:cs="Times New Roman"/>
          </w:rPr>
          <w:delText>lake superior</w:delText>
        </w:r>
      </w:del>
      <w:ins w:id="196" w:author="Milstead, Bryan" w:date="2015-12-14T16:21:00Z">
        <w:r w:rsidR="00CE1290" w:rsidRPr="00F41B40">
          <w:rPr>
            <w:rFonts w:ascii="Times New Roman" w:hAnsi="Times New Roman" w:cs="Times New Roman"/>
          </w:rPr>
          <w:t>Lake Superior</w:t>
        </w:r>
      </w:ins>
      <w:r w:rsidRPr="00F41B40">
        <w:rPr>
          <w:rFonts w:ascii="Times New Roman" w:hAnsi="Times New Roman" w:cs="Times New Roman"/>
        </w:rPr>
        <w:t xml:space="preserve"> and </w:t>
      </w:r>
      <w:ins w:id="197" w:author="Milstead, Bryan" w:date="2015-12-14T16:22:00Z">
        <w:r w:rsidR="00CE1290" w:rsidRPr="00F41B40">
          <w:rPr>
            <w:rFonts w:ascii="Times New Roman" w:hAnsi="Times New Roman" w:cs="Times New Roman"/>
          </w:rPr>
          <w:t>L</w:t>
        </w:r>
      </w:ins>
      <w:del w:id="198" w:author="Milstead, Bryan" w:date="2015-12-14T16:22:00Z">
        <w:r w:rsidRPr="00F41B40" w:rsidDel="00CE1290">
          <w:rPr>
            <w:rFonts w:ascii="Times New Roman" w:hAnsi="Times New Roman" w:cs="Times New Roman"/>
          </w:rPr>
          <w:delText>l</w:delText>
        </w:r>
      </w:del>
      <w:r w:rsidRPr="00F41B40">
        <w:rPr>
          <w:rFonts w:ascii="Times New Roman" w:hAnsi="Times New Roman" w:cs="Times New Roman"/>
        </w:rPr>
        <w:t xml:space="preserve">ake </w:t>
      </w:r>
      <w:del w:id="199" w:author="Milstead, Bryan" w:date="2015-12-14T16:21:00Z">
        <w:r w:rsidRPr="00F41B40" w:rsidDel="00CE1290">
          <w:rPr>
            <w:rFonts w:ascii="Times New Roman" w:hAnsi="Times New Roman" w:cs="Times New Roman"/>
          </w:rPr>
          <w:delText>michigan</w:delText>
        </w:r>
      </w:del>
      <w:ins w:id="200" w:author="Milstead, Bryan" w:date="2015-12-14T16:21:00Z">
        <w:r w:rsidR="00CE1290" w:rsidRPr="00F41B40">
          <w:rPr>
            <w:rFonts w:ascii="Times New Roman" w:hAnsi="Times New Roman" w:cs="Times New Roman"/>
          </w:rPr>
          <w:t>Michigan</w:t>
        </w:r>
      </w:ins>
      <w:r w:rsidRPr="00F41B40">
        <w:rPr>
          <w:rFonts w:ascii="Times New Roman" w:hAnsi="Times New Roman" w:cs="Times New Roman"/>
        </w:rPr>
        <w:t xml:space="preserve"> watersheds: How useful are forest-based indicators? Journal of Great Lakes Research 39:211–223.</w:t>
      </w:r>
    </w:p>
    <w:p w14:paraId="187EA008" w14:textId="606B6B3E"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lastRenderedPageBreak/>
        <w:t xml:space="preserve">Smith, V. H. 1998. Cultural eutrophication of inland, estuarine, and coastal waters. Pages 7–49 </w:t>
      </w:r>
      <w:r w:rsidRPr="00F41B40">
        <w:rPr>
          <w:rFonts w:ascii="Times New Roman" w:hAnsi="Times New Roman" w:cs="Times New Roman"/>
          <w:i/>
        </w:rPr>
        <w:t>in</w:t>
      </w:r>
      <w:r w:rsidRPr="00F41B40">
        <w:rPr>
          <w:rFonts w:ascii="Times New Roman" w:hAnsi="Times New Roman" w:cs="Times New Roman"/>
        </w:rPr>
        <w:t xml:space="preserve"> </w:t>
      </w:r>
      <w:ins w:id="201" w:author="Milstead, Bryan" w:date="2015-12-14T16:26:00Z">
        <w:r w:rsidR="008F42DA" w:rsidRPr="00F41B40">
          <w:rPr>
            <w:rFonts w:ascii="Times New Roman" w:hAnsi="Times New Roman" w:cs="Times New Roman"/>
          </w:rPr>
          <w:t xml:space="preserve">Pace, M. L., and M. L. </w:t>
        </w:r>
        <w:proofErr w:type="spellStart"/>
        <w:r w:rsidR="008F42DA" w:rsidRPr="00F41B40">
          <w:rPr>
            <w:rFonts w:ascii="Times New Roman" w:hAnsi="Times New Roman" w:cs="Times New Roman"/>
          </w:rPr>
          <w:t>Groffman</w:t>
        </w:r>
        <w:proofErr w:type="spellEnd"/>
        <w:r w:rsidR="008F42DA" w:rsidRPr="00F41B40">
          <w:rPr>
            <w:rFonts w:ascii="Times New Roman" w:hAnsi="Times New Roman" w:cs="Times New Roman"/>
          </w:rPr>
          <w:t xml:space="preserve">, editors. </w:t>
        </w:r>
      </w:ins>
      <w:r w:rsidRPr="00F41B40">
        <w:rPr>
          <w:rFonts w:ascii="Times New Roman" w:hAnsi="Times New Roman" w:cs="Times New Roman"/>
        </w:rPr>
        <w:t>Successes, limitations, and frontiers in ecosystem science. Springer</w:t>
      </w:r>
      <w:ins w:id="202" w:author="Milstead, Bryan" w:date="2015-12-14T16:27:00Z">
        <w:r w:rsidR="008F42DA" w:rsidRPr="00F41B40">
          <w:rPr>
            <w:rFonts w:ascii="Times New Roman" w:hAnsi="Times New Roman" w:cs="Times New Roman"/>
          </w:rPr>
          <w:t>, New York, USA.</w:t>
        </w:r>
      </w:ins>
      <w:del w:id="203" w:author="Milstead, Bryan" w:date="2015-12-14T16:27:00Z">
        <w:r w:rsidRPr="00F41B40" w:rsidDel="008F42DA">
          <w:rPr>
            <w:rFonts w:ascii="Times New Roman" w:hAnsi="Times New Roman" w:cs="Times New Roman"/>
          </w:rPr>
          <w:delText>.</w:delText>
        </w:r>
      </w:del>
    </w:p>
    <w:p w14:paraId="4CCE0B08" w14:textId="288428D2"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Smith, V. H., and D. W. Schindler. 2009. Eutrophication science: Where do we go from here? Trends in Ecology </w:t>
      </w:r>
      <w:del w:id="204" w:author="Milstead, Bryan" w:date="2015-12-21T14:55:00Z">
        <w:r w:rsidRPr="00F41B40" w:rsidDel="00F139C3">
          <w:rPr>
            <w:rFonts w:ascii="Times New Roman" w:hAnsi="Times New Roman" w:cs="Times New Roman"/>
          </w:rPr>
          <w:delText>&amp;</w:delText>
        </w:r>
      </w:del>
      <w:ins w:id="205" w:author="Milstead, Bryan" w:date="2015-12-21T14:55:00Z">
        <w:r w:rsidR="00F139C3">
          <w:rPr>
            <w:rFonts w:ascii="Times New Roman" w:hAnsi="Times New Roman" w:cs="Times New Roman"/>
          </w:rPr>
          <w:t>and</w:t>
        </w:r>
      </w:ins>
      <w:r w:rsidRPr="00F41B40">
        <w:rPr>
          <w:rFonts w:ascii="Times New Roman" w:hAnsi="Times New Roman" w:cs="Times New Roman"/>
        </w:rPr>
        <w:t xml:space="preserve"> Evolution 24:201–207.</w:t>
      </w:r>
    </w:p>
    <w:p w14:paraId="1789FE43" w14:textId="77777777" w:rsidR="009514D2" w:rsidRPr="00F41B40" w:rsidRDefault="009514D2" w:rsidP="00401EF2">
      <w:pPr>
        <w:pStyle w:val="Bibliography"/>
        <w:spacing w:line="480" w:lineRule="auto"/>
        <w:rPr>
          <w:rFonts w:ascii="Times New Roman" w:hAnsi="Times New Roman" w:cs="Times New Roman"/>
        </w:rPr>
      </w:pPr>
      <w:commentRangeStart w:id="206"/>
      <w:r w:rsidRPr="00F41B40">
        <w:rPr>
          <w:rFonts w:ascii="Times New Roman" w:hAnsi="Times New Roman" w:cs="Times New Roman"/>
        </w:rPr>
        <w:t xml:space="preserve">Smith, V. H., S. B. </w:t>
      </w:r>
      <w:proofErr w:type="spellStart"/>
      <w:r w:rsidRPr="00F41B40">
        <w:rPr>
          <w:rFonts w:ascii="Times New Roman" w:hAnsi="Times New Roman" w:cs="Times New Roman"/>
        </w:rPr>
        <w:t>Joye</w:t>
      </w:r>
      <w:proofErr w:type="spellEnd"/>
      <w:r w:rsidRPr="00F41B40">
        <w:rPr>
          <w:rFonts w:ascii="Times New Roman" w:hAnsi="Times New Roman" w:cs="Times New Roman"/>
        </w:rPr>
        <w:t xml:space="preserve">, </w:t>
      </w:r>
      <w:r w:rsidR="00C10628" w:rsidRPr="00F41B40">
        <w:rPr>
          <w:rFonts w:ascii="Times New Roman" w:hAnsi="Times New Roman" w:cs="Times New Roman"/>
        </w:rPr>
        <w:t xml:space="preserve">and </w:t>
      </w:r>
      <w:r w:rsidRPr="00F41B40">
        <w:rPr>
          <w:rFonts w:ascii="Times New Roman" w:hAnsi="Times New Roman" w:cs="Times New Roman"/>
        </w:rPr>
        <w:t xml:space="preserve">R. W. </w:t>
      </w:r>
      <w:proofErr w:type="spellStart"/>
      <w:r w:rsidRPr="00F41B40">
        <w:rPr>
          <w:rFonts w:ascii="Times New Roman" w:hAnsi="Times New Roman" w:cs="Times New Roman"/>
        </w:rPr>
        <w:t>Howarth</w:t>
      </w:r>
      <w:commentRangeEnd w:id="206"/>
      <w:proofErr w:type="spellEnd"/>
      <w:r w:rsidR="00C10628" w:rsidRPr="002D4B92">
        <w:rPr>
          <w:rStyle w:val="CommentReference"/>
          <w:rFonts w:ascii="Times New Roman" w:hAnsi="Times New Roman" w:cs="Times New Roman"/>
          <w:sz w:val="24"/>
          <w:szCs w:val="24"/>
        </w:rPr>
        <w:commentReference w:id="206"/>
      </w:r>
      <w:r w:rsidRPr="00F41B40">
        <w:rPr>
          <w:rFonts w:ascii="Times New Roman" w:hAnsi="Times New Roman" w:cs="Times New Roman"/>
        </w:rPr>
        <w:t>. 2006. Eutrophication of freshwater and marine ecosystems. Limnology and Oceanography 51:351–355.</w:t>
      </w:r>
    </w:p>
    <w:p w14:paraId="23EC0757"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Smith, V. H., G. D. Tilman, and J. C. </w:t>
      </w:r>
      <w:proofErr w:type="spellStart"/>
      <w:r w:rsidRPr="00F41B40">
        <w:rPr>
          <w:rFonts w:ascii="Times New Roman" w:hAnsi="Times New Roman" w:cs="Times New Roman"/>
        </w:rPr>
        <w:t>Nekola</w:t>
      </w:r>
      <w:proofErr w:type="spellEnd"/>
      <w:r w:rsidRPr="00F41B40">
        <w:rPr>
          <w:rFonts w:ascii="Times New Roman" w:hAnsi="Times New Roman" w:cs="Times New Roman"/>
        </w:rPr>
        <w:t>. 1999. Eutrophication: Impacts of excess nutrient inputs on freshwater, marine, and terrestrial ecosystems. Environmental pollution 100:179–196.</w:t>
      </w:r>
    </w:p>
    <w:p w14:paraId="30E25485" w14:textId="51544550" w:rsidR="009514D2" w:rsidRPr="00F41B40" w:rsidRDefault="009514D2" w:rsidP="00401EF2">
      <w:pPr>
        <w:pStyle w:val="Bibliography"/>
        <w:spacing w:line="480" w:lineRule="auto"/>
        <w:rPr>
          <w:rFonts w:ascii="Times New Roman" w:hAnsi="Times New Roman" w:cs="Times New Roman"/>
        </w:rPr>
      </w:pPr>
      <w:proofErr w:type="spellStart"/>
      <w:r w:rsidRPr="00F41B40">
        <w:rPr>
          <w:rFonts w:ascii="Times New Roman" w:hAnsi="Times New Roman" w:cs="Times New Roman"/>
        </w:rPr>
        <w:t>Strobl</w:t>
      </w:r>
      <w:proofErr w:type="spellEnd"/>
      <w:r w:rsidRPr="00F41B40">
        <w:rPr>
          <w:rFonts w:ascii="Times New Roman" w:hAnsi="Times New Roman" w:cs="Times New Roman"/>
        </w:rPr>
        <w:t>, C., A.</w:t>
      </w:r>
      <w:del w:id="207" w:author="Milstead, Bryan" w:date="2015-12-14T16:29:00Z">
        <w:r w:rsidRPr="00F41B40" w:rsidDel="008F42DA">
          <w:rPr>
            <w:rFonts w:ascii="Times New Roman" w:hAnsi="Times New Roman" w:cs="Times New Roman"/>
          </w:rPr>
          <w:delText>-L.</w:delText>
        </w:r>
      </w:del>
      <w:r w:rsidRPr="00F41B40">
        <w:rPr>
          <w:rFonts w:ascii="Times New Roman" w:hAnsi="Times New Roman" w:cs="Times New Roman"/>
        </w:rPr>
        <w:t xml:space="preserve"> </w:t>
      </w:r>
      <w:proofErr w:type="spellStart"/>
      <w:r w:rsidRPr="00F41B40">
        <w:rPr>
          <w:rFonts w:ascii="Times New Roman" w:hAnsi="Times New Roman" w:cs="Times New Roman"/>
        </w:rPr>
        <w:t>Boulesteix</w:t>
      </w:r>
      <w:proofErr w:type="spellEnd"/>
      <w:r w:rsidRPr="00F41B40">
        <w:rPr>
          <w:rFonts w:ascii="Times New Roman" w:hAnsi="Times New Roman" w:cs="Times New Roman"/>
        </w:rPr>
        <w:t xml:space="preserve">, A. </w:t>
      </w:r>
      <w:proofErr w:type="spellStart"/>
      <w:r w:rsidRPr="00F41B40">
        <w:rPr>
          <w:rFonts w:ascii="Times New Roman" w:hAnsi="Times New Roman" w:cs="Times New Roman"/>
        </w:rPr>
        <w:t>Zeileis</w:t>
      </w:r>
      <w:proofErr w:type="spellEnd"/>
      <w:r w:rsidRPr="00F41B40">
        <w:rPr>
          <w:rFonts w:ascii="Times New Roman" w:hAnsi="Times New Roman" w:cs="Times New Roman"/>
        </w:rPr>
        <w:t xml:space="preserve">, and T. </w:t>
      </w:r>
      <w:proofErr w:type="spellStart"/>
      <w:r w:rsidRPr="00F41B40">
        <w:rPr>
          <w:rFonts w:ascii="Times New Roman" w:hAnsi="Times New Roman" w:cs="Times New Roman"/>
        </w:rPr>
        <w:t>Hothorn</w:t>
      </w:r>
      <w:proofErr w:type="spellEnd"/>
      <w:r w:rsidRPr="00F41B40">
        <w:rPr>
          <w:rFonts w:ascii="Times New Roman" w:hAnsi="Times New Roman" w:cs="Times New Roman"/>
        </w:rPr>
        <w:t>. 2007. Bias in random forest variable importance measures: Illustrations, sources and a solution. BMC bioinformatics 8:25.</w:t>
      </w:r>
    </w:p>
    <w:p w14:paraId="75D149D4" w14:textId="7A830389" w:rsidR="009514D2" w:rsidRPr="00F41B40" w:rsidRDefault="009514D2" w:rsidP="00401EF2">
      <w:pPr>
        <w:pStyle w:val="Bibliography"/>
        <w:spacing w:line="480" w:lineRule="auto"/>
        <w:rPr>
          <w:rFonts w:ascii="Times New Roman" w:hAnsi="Times New Roman" w:cs="Times New Roman"/>
        </w:rPr>
      </w:pPr>
      <w:proofErr w:type="spellStart"/>
      <w:r w:rsidRPr="00F41B40">
        <w:rPr>
          <w:rFonts w:ascii="Times New Roman" w:hAnsi="Times New Roman" w:cs="Times New Roman"/>
        </w:rPr>
        <w:t>Tilzer</w:t>
      </w:r>
      <w:proofErr w:type="spellEnd"/>
      <w:r w:rsidRPr="00F41B40">
        <w:rPr>
          <w:rFonts w:ascii="Times New Roman" w:hAnsi="Times New Roman" w:cs="Times New Roman"/>
        </w:rPr>
        <w:t>, M. M. 1988. Secchi disk</w:t>
      </w:r>
      <w:ins w:id="208" w:author="Milstead, Bryan" w:date="2015-12-14T16:30:00Z">
        <w:r w:rsidR="008F42DA" w:rsidRPr="00F41B40">
          <w:rPr>
            <w:rFonts w:ascii="Times New Roman" w:hAnsi="Times New Roman" w:cs="Times New Roman"/>
          </w:rPr>
          <w:t xml:space="preserve"> - </w:t>
        </w:r>
      </w:ins>
      <w:del w:id="209" w:author="Milstead, Bryan" w:date="2015-12-14T16:30:00Z">
        <w:r w:rsidRPr="00F41B40" w:rsidDel="008F42DA">
          <w:rPr>
            <w:rFonts w:ascii="Times New Roman" w:hAnsi="Times New Roman" w:cs="Times New Roman"/>
          </w:rPr>
          <w:delText>—</w:delText>
        </w:r>
      </w:del>
      <w:r w:rsidRPr="00F41B40">
        <w:rPr>
          <w:rFonts w:ascii="Times New Roman" w:hAnsi="Times New Roman" w:cs="Times New Roman"/>
        </w:rPr>
        <w:t xml:space="preserve">chlorophyll relationships in a lake with highly variable phytoplankton biomass. </w:t>
      </w:r>
      <w:proofErr w:type="spellStart"/>
      <w:r w:rsidRPr="00F41B40">
        <w:rPr>
          <w:rFonts w:ascii="Times New Roman" w:hAnsi="Times New Roman" w:cs="Times New Roman"/>
        </w:rPr>
        <w:t>Hydrobiologia</w:t>
      </w:r>
      <w:proofErr w:type="spellEnd"/>
      <w:r w:rsidRPr="00F41B40">
        <w:rPr>
          <w:rFonts w:ascii="Times New Roman" w:hAnsi="Times New Roman" w:cs="Times New Roman"/>
        </w:rPr>
        <w:t xml:space="preserve"> 162:163–171.</w:t>
      </w:r>
    </w:p>
    <w:p w14:paraId="790A5036" w14:textId="275B007C"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USEPA. 2006. Wadeable streams assessment: A collaborative survey of the nation’s streams. </w:t>
      </w:r>
      <w:del w:id="210" w:author="Milstead, Bryan" w:date="2015-12-14T16:30:00Z">
        <w:r w:rsidRPr="00F41B40" w:rsidDel="008F42DA">
          <w:rPr>
            <w:rFonts w:ascii="Times New Roman" w:hAnsi="Times New Roman" w:cs="Times New Roman"/>
          </w:rPr>
          <w:delText xml:space="preserve">ePA </w:delText>
        </w:r>
      </w:del>
      <w:ins w:id="211" w:author="Milstead, Bryan" w:date="2015-12-14T16:30:00Z">
        <w:r w:rsidR="008F42DA" w:rsidRPr="00F41B40">
          <w:rPr>
            <w:rFonts w:ascii="Times New Roman" w:hAnsi="Times New Roman" w:cs="Times New Roman"/>
          </w:rPr>
          <w:t xml:space="preserve">EPA </w:t>
        </w:r>
      </w:ins>
      <w:r w:rsidRPr="00F41B40">
        <w:rPr>
          <w:rFonts w:ascii="Times New Roman" w:hAnsi="Times New Roman" w:cs="Times New Roman"/>
        </w:rPr>
        <w:t xml:space="preserve">841-b-06-002. Office of Water; Office of Research; Development, </w:t>
      </w:r>
      <w:del w:id="212" w:author="Milstead, Bryan" w:date="2015-12-14T16:30:00Z">
        <w:r w:rsidRPr="00F41B40" w:rsidDel="008F42DA">
          <w:rPr>
            <w:rFonts w:ascii="Times New Roman" w:hAnsi="Times New Roman" w:cs="Times New Roman"/>
          </w:rPr>
          <w:delText xml:space="preserve">US </w:delText>
        </w:r>
      </w:del>
      <w:ins w:id="213" w:author="Milstead, Bryan" w:date="2015-12-14T16:30:00Z">
        <w:r w:rsidR="008F42DA" w:rsidRPr="00F41B40">
          <w:rPr>
            <w:rFonts w:ascii="Times New Roman" w:hAnsi="Times New Roman" w:cs="Times New Roman"/>
          </w:rPr>
          <w:t xml:space="preserve">United States </w:t>
        </w:r>
      </w:ins>
      <w:r w:rsidRPr="00F41B40">
        <w:rPr>
          <w:rFonts w:ascii="Times New Roman" w:hAnsi="Times New Roman" w:cs="Times New Roman"/>
        </w:rPr>
        <w:t>Environmental Protection Agency Washington, DC.</w:t>
      </w:r>
    </w:p>
    <w:p w14:paraId="1BB40DBF" w14:textId="0C42379C"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USEPA. 2009. National lakes assessment: A collaborative survey of the nation’s lakes. </w:t>
      </w:r>
      <w:ins w:id="214" w:author="Milstead, Bryan" w:date="2015-12-21T12:10:00Z">
        <w:r w:rsidR="00FD0896">
          <w:rPr>
            <w:rFonts w:ascii="Times New Roman" w:hAnsi="Times New Roman" w:cs="Times New Roman"/>
          </w:rPr>
          <w:t>E</w:t>
        </w:r>
      </w:ins>
      <w:del w:id="215" w:author="Milstead, Bryan" w:date="2015-12-21T12:10:00Z">
        <w:r w:rsidRPr="00F41B40" w:rsidDel="00FD0896">
          <w:rPr>
            <w:rFonts w:ascii="Times New Roman" w:hAnsi="Times New Roman" w:cs="Times New Roman"/>
          </w:rPr>
          <w:delText>e</w:delText>
        </w:r>
      </w:del>
      <w:r w:rsidRPr="00F41B40">
        <w:rPr>
          <w:rFonts w:ascii="Times New Roman" w:hAnsi="Times New Roman" w:cs="Times New Roman"/>
        </w:rPr>
        <w:t xml:space="preserve">PA 841-r-09-001. Office of Water; Office of Research; Development, </w:t>
      </w:r>
      <w:del w:id="216" w:author="Milstead, Bryan" w:date="2015-12-14T16:30:00Z">
        <w:r w:rsidRPr="00F41B40" w:rsidDel="008F42DA">
          <w:rPr>
            <w:rFonts w:ascii="Times New Roman" w:hAnsi="Times New Roman" w:cs="Times New Roman"/>
          </w:rPr>
          <w:delText xml:space="preserve">US </w:delText>
        </w:r>
      </w:del>
      <w:ins w:id="217" w:author="Milstead, Bryan" w:date="2015-12-14T16:30:00Z">
        <w:r w:rsidR="008F42DA" w:rsidRPr="00F41B40">
          <w:rPr>
            <w:rFonts w:ascii="Times New Roman" w:hAnsi="Times New Roman" w:cs="Times New Roman"/>
          </w:rPr>
          <w:t xml:space="preserve">United States </w:t>
        </w:r>
      </w:ins>
      <w:r w:rsidRPr="00F41B40">
        <w:rPr>
          <w:rFonts w:ascii="Times New Roman" w:hAnsi="Times New Roman" w:cs="Times New Roman"/>
        </w:rPr>
        <w:t>Environmental Protection Agency Washington, DC.</w:t>
      </w:r>
    </w:p>
    <w:p w14:paraId="6580220A" w14:textId="2AC58F38"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lastRenderedPageBreak/>
        <w:t>Xian, G., C. Homer, and J. Fry. 2009. Updating the 2001 national land cover database land cover classification to 2006 by using landsat imagery change detection methods. Remote Sensing of Environment 113:1133</w:t>
      </w:r>
      <w:ins w:id="218" w:author="Milstead, Bryan" w:date="2015-12-21T12:11:00Z">
        <w:r w:rsidR="00CE0373">
          <w:rPr>
            <w:rFonts w:ascii="Times New Roman" w:hAnsi="Times New Roman" w:cs="Times New Roman"/>
          </w:rPr>
          <w:t>-</w:t>
        </w:r>
      </w:ins>
      <w:del w:id="219" w:author="Milstead, Bryan" w:date="2015-12-21T12:11:00Z">
        <w:r w:rsidRPr="00F41B40" w:rsidDel="00CE0373">
          <w:rPr>
            <w:rFonts w:ascii="Times New Roman" w:hAnsi="Times New Roman" w:cs="Times New Roman"/>
          </w:rPr>
          <w:delText>–</w:delText>
        </w:r>
      </w:del>
      <w:r w:rsidRPr="00F41B40">
        <w:rPr>
          <w:rFonts w:ascii="Times New Roman" w:hAnsi="Times New Roman" w:cs="Times New Roman"/>
        </w:rPr>
        <w:t>1147.</w:t>
      </w:r>
    </w:p>
    <w:p w14:paraId="694FA149" w14:textId="77777777" w:rsidR="005F5925" w:rsidRDefault="005F5925" w:rsidP="005F5925">
      <w:pPr>
        <w:pStyle w:val="Heading1"/>
        <w:spacing w:line="480" w:lineRule="auto"/>
        <w:rPr>
          <w:ins w:id="220" w:author="Milstead, Bryan" w:date="2015-12-14T17:11:00Z"/>
          <w:rFonts w:ascii="Times New Roman" w:hAnsi="Times New Roman" w:cs="Times New Roman"/>
          <w:color w:val="auto"/>
          <w:sz w:val="24"/>
          <w:szCs w:val="24"/>
        </w:rPr>
      </w:pPr>
      <w:r w:rsidRPr="00F41B40">
        <w:rPr>
          <w:rFonts w:ascii="Times New Roman" w:hAnsi="Times New Roman" w:cs="Times New Roman"/>
          <w:color w:val="auto"/>
          <w:sz w:val="24"/>
          <w:szCs w:val="24"/>
        </w:rPr>
        <w:t>Tables</w:t>
      </w:r>
    </w:p>
    <w:p w14:paraId="6ECAA360" w14:textId="3D18430E" w:rsidR="0004474A" w:rsidRPr="00E34E74" w:rsidRDefault="0004474A" w:rsidP="00E34E74">
      <w:pPr>
        <w:pStyle w:val="TableCaption"/>
        <w:spacing w:line="480" w:lineRule="auto"/>
        <w:rPr>
          <w:rFonts w:ascii="Times New Roman" w:hAnsi="Times New Roman" w:cs="Times New Roman"/>
          <w:sz w:val="20"/>
          <w:szCs w:val="20"/>
        </w:rPr>
      </w:pPr>
      <w:ins w:id="221" w:author="Milstead, Bryan" w:date="2015-12-14T17:11:00Z">
        <w:r w:rsidRPr="00E34E74">
          <w:rPr>
            <w:rFonts w:ascii="Times New Roman" w:hAnsi="Times New Roman" w:cs="Times New Roman"/>
            <w:i w:val="0"/>
            <w:sz w:val="20"/>
            <w:szCs w:val="20"/>
          </w:rPr>
          <w:t xml:space="preserve">Table 1. </w:t>
        </w:r>
      </w:ins>
      <w:ins w:id="222" w:author="Milstead, Bryan" w:date="2015-12-14T17:12:00Z">
        <w:r w:rsidRPr="00E34E74">
          <w:rPr>
            <w:rFonts w:ascii="Times New Roman" w:hAnsi="Times New Roman" w:cs="Times New Roman"/>
            <w:i w:val="0"/>
            <w:sz w:val="20"/>
            <w:szCs w:val="20"/>
          </w:rPr>
          <w:t xml:space="preserve"> Chlorophyll </w:t>
        </w:r>
        <w:r w:rsidRPr="00E34E74">
          <w:rPr>
            <w:rFonts w:ascii="Times New Roman" w:hAnsi="Times New Roman" w:cs="Times New Roman"/>
            <w:sz w:val="20"/>
            <w:szCs w:val="20"/>
          </w:rPr>
          <w:t>a</w:t>
        </w:r>
        <w:r w:rsidR="00816059" w:rsidRPr="00E34E74">
          <w:rPr>
            <w:rFonts w:ascii="Times New Roman" w:hAnsi="Times New Roman" w:cs="Times New Roman"/>
            <w:i w:val="0"/>
            <w:sz w:val="20"/>
            <w:szCs w:val="20"/>
          </w:rPr>
          <w:t xml:space="preserve"> based trophic state cut </w:t>
        </w:r>
        <w:r w:rsidRPr="00E34E74">
          <w:rPr>
            <w:rFonts w:ascii="Times New Roman" w:hAnsi="Times New Roman" w:cs="Times New Roman"/>
            <w:i w:val="0"/>
            <w:sz w:val="20"/>
            <w:szCs w:val="20"/>
          </w:rPr>
          <w:t xml:space="preserve">offs. </w:t>
        </w:r>
      </w:ins>
    </w:p>
    <w:tbl>
      <w:tblPr>
        <w:tblW w:w="0" w:type="pct"/>
        <w:tblLook w:val="04A0" w:firstRow="1" w:lastRow="0" w:firstColumn="1" w:lastColumn="0" w:noHBand="0" w:noVBand="1"/>
      </w:tblPr>
      <w:tblGrid>
        <w:gridCol w:w="2021"/>
        <w:gridCol w:w="2238"/>
        <w:gridCol w:w="1714"/>
      </w:tblGrid>
      <w:tr w:rsidR="005F5925" w:rsidRPr="00F41B40" w14:paraId="613B524B" w14:textId="77777777" w:rsidTr="00241BE5">
        <w:tc>
          <w:tcPr>
            <w:tcW w:w="0" w:type="auto"/>
            <w:tcBorders>
              <w:bottom w:val="single" w:sz="0" w:space="0" w:color="auto"/>
            </w:tcBorders>
            <w:vAlign w:val="bottom"/>
          </w:tcPr>
          <w:p w14:paraId="2EEB5FB6"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Trophic State (4 class)</w:t>
            </w:r>
          </w:p>
        </w:tc>
        <w:tc>
          <w:tcPr>
            <w:tcW w:w="0" w:type="auto"/>
            <w:tcBorders>
              <w:bottom w:val="single" w:sz="0" w:space="0" w:color="auto"/>
            </w:tcBorders>
            <w:vAlign w:val="bottom"/>
          </w:tcPr>
          <w:p w14:paraId="16C39C11"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Trophic State (2 class)</w:t>
            </w:r>
          </w:p>
        </w:tc>
        <w:tc>
          <w:tcPr>
            <w:tcW w:w="0" w:type="auto"/>
            <w:tcBorders>
              <w:bottom w:val="single" w:sz="0" w:space="0" w:color="auto"/>
            </w:tcBorders>
            <w:vAlign w:val="bottom"/>
          </w:tcPr>
          <w:p w14:paraId="6946EE92" w14:textId="597EDCD5" w:rsidR="005F5925" w:rsidRPr="00E34E74" w:rsidRDefault="008969FC" w:rsidP="00241BE5">
            <w:pPr>
              <w:pStyle w:val="Compact"/>
              <w:spacing w:line="480" w:lineRule="auto"/>
              <w:rPr>
                <w:rFonts w:ascii="Times New Roman" w:hAnsi="Times New Roman" w:cs="Times New Roman"/>
                <w:sz w:val="20"/>
                <w:szCs w:val="20"/>
              </w:rPr>
            </w:pPr>
            <m:oMath>
              <m:r>
                <w:ins w:id="223" w:author="Milstead, Bryan" w:date="2015-12-17T16:20:00Z">
                  <m:rPr>
                    <m:sty m:val="p"/>
                  </m:rPr>
                  <w:rPr>
                    <w:rFonts w:ascii="Cambria Math" w:hAnsi="Cambria Math" w:cs="Times New Roman"/>
                    <w:sz w:val="20"/>
                    <w:szCs w:val="20"/>
                  </w:rPr>
                  <m:t>µ</m:t>
                </w:ins>
              </m:r>
              <m:r>
                <w:del w:id="224" w:author="Milstead, Bryan" w:date="2015-12-17T16:20:00Z">
                  <m:rPr>
                    <m:sty m:val="p"/>
                  </m:rPr>
                  <w:rPr>
                    <w:rFonts w:ascii="Cambria Math" w:hAnsi="Cambria Math" w:cs="Times New Roman" w:hint="eastAsia"/>
                    <w:sz w:val="20"/>
                    <w:szCs w:val="20"/>
                  </w:rPr>
                  <m:t>μ</m:t>
                </w:del>
              </m:r>
            </m:oMath>
            <w:r w:rsidR="005F5925" w:rsidRPr="00E34E74">
              <w:rPr>
                <w:rFonts w:ascii="Times New Roman" w:hAnsi="Times New Roman" w:cs="Times New Roman"/>
                <w:sz w:val="20"/>
                <w:szCs w:val="20"/>
              </w:rPr>
              <w:t>g/L Cut</w:t>
            </w:r>
            <w:ins w:id="225" w:author="Milstead, Bryan" w:date="2015-12-21T15:13:00Z">
              <w:r w:rsidR="00816059">
                <w:rPr>
                  <w:rFonts w:ascii="Times New Roman" w:hAnsi="Times New Roman" w:cs="Times New Roman"/>
                  <w:sz w:val="20"/>
                  <w:szCs w:val="20"/>
                </w:rPr>
                <w:t xml:space="preserve"> </w:t>
              </w:r>
            </w:ins>
            <w:del w:id="226" w:author="Milstead, Bryan" w:date="2015-12-21T15:13:00Z">
              <w:r w:rsidR="005F5925" w:rsidRPr="00E34E74" w:rsidDel="00816059">
                <w:rPr>
                  <w:rFonts w:ascii="Times New Roman" w:hAnsi="Times New Roman" w:cs="Times New Roman"/>
                  <w:sz w:val="20"/>
                  <w:szCs w:val="20"/>
                </w:rPr>
                <w:delText>-</w:delText>
              </w:r>
            </w:del>
            <w:ins w:id="227" w:author="Milstead, Bryan" w:date="2015-12-21T15:13:00Z">
              <w:r w:rsidR="00816059">
                <w:rPr>
                  <w:rFonts w:ascii="Times New Roman" w:hAnsi="Times New Roman" w:cs="Times New Roman"/>
                  <w:sz w:val="20"/>
                  <w:szCs w:val="20"/>
                </w:rPr>
                <w:t>O</w:t>
              </w:r>
            </w:ins>
            <w:del w:id="228" w:author="Milstead, Bryan" w:date="2015-12-21T15:13:00Z">
              <w:r w:rsidR="005F5925" w:rsidRPr="00E34E74" w:rsidDel="00816059">
                <w:rPr>
                  <w:rFonts w:ascii="Times New Roman" w:hAnsi="Times New Roman" w:cs="Times New Roman"/>
                  <w:sz w:val="20"/>
                  <w:szCs w:val="20"/>
                </w:rPr>
                <w:delText>o</w:delText>
              </w:r>
            </w:del>
            <w:r w:rsidR="005F5925" w:rsidRPr="00E34E74">
              <w:rPr>
                <w:rFonts w:ascii="Times New Roman" w:hAnsi="Times New Roman" w:cs="Times New Roman"/>
                <w:sz w:val="20"/>
                <w:szCs w:val="20"/>
              </w:rPr>
              <w:t>ff</w:t>
            </w:r>
            <w:ins w:id="229" w:author="Milstead, Bryan" w:date="2015-12-17T16:21:00Z">
              <w:r>
                <w:rPr>
                  <w:rFonts w:ascii="Times New Roman" w:hAnsi="Times New Roman" w:cs="Times New Roman"/>
                  <w:sz w:val="20"/>
                  <w:szCs w:val="20"/>
                </w:rPr>
                <w:t>s</w:t>
              </w:r>
            </w:ins>
          </w:p>
        </w:tc>
      </w:tr>
      <w:tr w:rsidR="005F5925" w:rsidRPr="00F41B40" w14:paraId="0328F3F7" w14:textId="77777777" w:rsidTr="00241BE5">
        <w:tc>
          <w:tcPr>
            <w:tcW w:w="0" w:type="auto"/>
          </w:tcPr>
          <w:p w14:paraId="3BD0FFBB"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oligotrophic</w:t>
            </w:r>
          </w:p>
        </w:tc>
        <w:tc>
          <w:tcPr>
            <w:tcW w:w="0" w:type="auto"/>
          </w:tcPr>
          <w:p w14:paraId="5BEF85C5"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oligotrophic/mesotrophic</w:t>
            </w:r>
          </w:p>
        </w:tc>
        <w:tc>
          <w:tcPr>
            <w:tcW w:w="0" w:type="auto"/>
          </w:tcPr>
          <w:p w14:paraId="0EEBB26F" w14:textId="77777777" w:rsidR="005F5925" w:rsidRPr="00E34E74" w:rsidRDefault="005F5925" w:rsidP="00241BE5">
            <w:pPr>
              <w:pStyle w:val="Compact"/>
              <w:spacing w:line="480" w:lineRule="auto"/>
              <w:rPr>
                <w:rFonts w:ascii="Times New Roman" w:hAnsi="Times New Roman" w:cs="Times New Roman"/>
                <w:sz w:val="20"/>
                <w:szCs w:val="20"/>
              </w:rPr>
            </w:pPr>
            <w:commentRangeStart w:id="230"/>
            <w:r w:rsidRPr="00E34E74">
              <w:rPr>
                <w:rFonts w:ascii="Times New Roman" w:hAnsi="Times New Roman" w:cs="Times New Roman"/>
                <w:sz w:val="20"/>
                <w:szCs w:val="20"/>
              </w:rPr>
              <w:t>&lt;= 2</w:t>
            </w:r>
            <w:commentRangeEnd w:id="230"/>
            <w:r w:rsidR="008D304B">
              <w:rPr>
                <w:rStyle w:val="CommentReference"/>
              </w:rPr>
              <w:commentReference w:id="230"/>
            </w:r>
          </w:p>
        </w:tc>
      </w:tr>
      <w:tr w:rsidR="005F5925" w:rsidRPr="00F41B40" w14:paraId="38062C0F" w14:textId="77777777" w:rsidTr="00241BE5">
        <w:tc>
          <w:tcPr>
            <w:tcW w:w="0" w:type="auto"/>
          </w:tcPr>
          <w:p w14:paraId="55240194"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mesotrophic</w:t>
            </w:r>
          </w:p>
        </w:tc>
        <w:tc>
          <w:tcPr>
            <w:tcW w:w="0" w:type="auto"/>
          </w:tcPr>
          <w:p w14:paraId="615D631B"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oligotrophic/mesotrophic</w:t>
            </w:r>
          </w:p>
        </w:tc>
        <w:tc>
          <w:tcPr>
            <w:tcW w:w="0" w:type="auto"/>
          </w:tcPr>
          <w:p w14:paraId="56AFF992" w14:textId="35EF63BE" w:rsidR="005F5925" w:rsidRPr="00E34E74" w:rsidRDefault="005F5925" w:rsidP="008D304B">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&gt;2</w:t>
            </w:r>
            <w:del w:id="231" w:author="Milstead, Bryan" w:date="2015-12-17T16:21:00Z">
              <w:r w:rsidRPr="00E34E74" w:rsidDel="008969FC">
                <w:rPr>
                  <w:rFonts w:ascii="Times New Roman" w:hAnsi="Times New Roman" w:cs="Times New Roman"/>
                  <w:sz w:val="20"/>
                  <w:szCs w:val="20"/>
                </w:rPr>
                <w:delText>-</w:delText>
              </w:r>
            </w:del>
            <w:ins w:id="232" w:author="Milstead, Bryan" w:date="2015-12-17T16:21:00Z">
              <w:r w:rsidR="008969FC">
                <w:rPr>
                  <w:rFonts w:ascii="Times New Roman" w:hAnsi="Times New Roman" w:cs="Times New Roman"/>
                  <w:sz w:val="20"/>
                  <w:szCs w:val="20"/>
                </w:rPr>
                <w:t xml:space="preserve"> and &lt;=</w:t>
              </w:r>
            </w:ins>
            <w:r w:rsidRPr="00E34E74">
              <w:rPr>
                <w:rFonts w:ascii="Times New Roman" w:hAnsi="Times New Roman" w:cs="Times New Roman"/>
                <w:sz w:val="20"/>
                <w:szCs w:val="20"/>
              </w:rPr>
              <w:t>7</w:t>
            </w:r>
          </w:p>
        </w:tc>
      </w:tr>
      <w:tr w:rsidR="005F5925" w:rsidRPr="00F41B40" w14:paraId="0D3A0493" w14:textId="77777777" w:rsidTr="00241BE5">
        <w:tc>
          <w:tcPr>
            <w:tcW w:w="0" w:type="auto"/>
          </w:tcPr>
          <w:p w14:paraId="5FD50301"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eutrophic</w:t>
            </w:r>
          </w:p>
        </w:tc>
        <w:tc>
          <w:tcPr>
            <w:tcW w:w="0" w:type="auto"/>
          </w:tcPr>
          <w:p w14:paraId="09E1291D"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eutrophic/hypereutrophic</w:t>
            </w:r>
          </w:p>
        </w:tc>
        <w:tc>
          <w:tcPr>
            <w:tcW w:w="0" w:type="auto"/>
          </w:tcPr>
          <w:p w14:paraId="1DF2F8A8" w14:textId="0C985551" w:rsidR="005F5925" w:rsidRPr="00E34E74" w:rsidRDefault="005F5925" w:rsidP="008D304B">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&gt;7</w:t>
            </w:r>
            <w:del w:id="233" w:author="Milstead, Bryan" w:date="2015-12-17T16:21:00Z">
              <w:r w:rsidRPr="00E34E74" w:rsidDel="008969FC">
                <w:rPr>
                  <w:rFonts w:ascii="Times New Roman" w:hAnsi="Times New Roman" w:cs="Times New Roman"/>
                  <w:sz w:val="20"/>
                  <w:szCs w:val="20"/>
                </w:rPr>
                <w:delText>-</w:delText>
              </w:r>
            </w:del>
            <w:ins w:id="234" w:author="Milstead, Bryan" w:date="2015-12-17T16:21:00Z">
              <w:r w:rsidR="008969FC">
                <w:rPr>
                  <w:rFonts w:ascii="Times New Roman" w:hAnsi="Times New Roman" w:cs="Times New Roman"/>
                  <w:sz w:val="20"/>
                  <w:szCs w:val="20"/>
                </w:rPr>
                <w:t xml:space="preserve"> and &lt;=</w:t>
              </w:r>
            </w:ins>
            <w:r w:rsidRPr="00E34E74">
              <w:rPr>
                <w:rFonts w:ascii="Times New Roman" w:hAnsi="Times New Roman" w:cs="Times New Roman"/>
                <w:sz w:val="20"/>
                <w:szCs w:val="20"/>
              </w:rPr>
              <w:t>30</w:t>
            </w:r>
          </w:p>
        </w:tc>
      </w:tr>
      <w:tr w:rsidR="005F5925" w:rsidRPr="00F41B40" w14:paraId="6C0BF13D" w14:textId="77777777" w:rsidTr="00241BE5">
        <w:tc>
          <w:tcPr>
            <w:tcW w:w="0" w:type="auto"/>
          </w:tcPr>
          <w:p w14:paraId="05CE3015"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hypereutrophic</w:t>
            </w:r>
          </w:p>
        </w:tc>
        <w:tc>
          <w:tcPr>
            <w:tcW w:w="0" w:type="auto"/>
          </w:tcPr>
          <w:p w14:paraId="52173D57"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eutrophic/hypereutrophic</w:t>
            </w:r>
          </w:p>
        </w:tc>
        <w:tc>
          <w:tcPr>
            <w:tcW w:w="0" w:type="auto"/>
          </w:tcPr>
          <w:p w14:paraId="609916C8"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&gt;30</w:t>
            </w:r>
          </w:p>
        </w:tc>
      </w:tr>
    </w:tbl>
    <w:p w14:paraId="18650CB7" w14:textId="087EEE8D" w:rsidR="005F5925" w:rsidRPr="00E34E74" w:rsidRDefault="0004474A" w:rsidP="00E34E74">
      <w:pPr>
        <w:pStyle w:val="TableCaption"/>
        <w:spacing w:line="480" w:lineRule="auto"/>
        <w:rPr>
          <w:rFonts w:ascii="Times New Roman" w:hAnsi="Times New Roman" w:cs="Times New Roman"/>
          <w:sz w:val="20"/>
          <w:szCs w:val="20"/>
        </w:rPr>
      </w:pPr>
      <w:ins w:id="235" w:author="Milstead, Bryan" w:date="2015-12-14T17:13:00Z">
        <w:r w:rsidRPr="0004474A">
          <w:rPr>
            <w:rFonts w:ascii="Times New Roman" w:hAnsi="Times New Roman" w:cs="Times New Roman"/>
            <w:i w:val="0"/>
            <w:sz w:val="20"/>
            <w:szCs w:val="20"/>
          </w:rPr>
          <w:t>Table 2: Random Forest confusion matrix for All Variables model converted to 4 trophic states. Columns show predicted values and rows show observed values. Agreement indicated on diagonal and accuracy for e</w:t>
        </w:r>
        <w:r w:rsidR="00AF358F">
          <w:rPr>
            <w:rFonts w:ascii="Times New Roman" w:hAnsi="Times New Roman" w:cs="Times New Roman"/>
            <w:i w:val="0"/>
            <w:sz w:val="20"/>
            <w:szCs w:val="20"/>
          </w:rPr>
          <w:t xml:space="preserve">ach trophic state indicated in </w:t>
        </w:r>
      </w:ins>
      <w:ins w:id="236" w:author="Milstead, Bryan" w:date="2015-12-21T15:03:00Z">
        <w:r w:rsidR="00AF358F">
          <w:rPr>
            <w:rFonts w:ascii="Times New Roman" w:hAnsi="Times New Roman" w:cs="Times New Roman"/>
            <w:i w:val="0"/>
            <w:sz w:val="20"/>
            <w:szCs w:val="20"/>
          </w:rPr>
          <w:t>“</w:t>
        </w:r>
      </w:ins>
      <w:ins w:id="237" w:author="Milstead, Bryan" w:date="2015-12-14T17:13:00Z">
        <w:r w:rsidRPr="0004474A">
          <w:rPr>
            <w:rFonts w:ascii="Times New Roman" w:hAnsi="Times New Roman" w:cs="Times New Roman"/>
            <w:i w:val="0"/>
            <w:sz w:val="20"/>
            <w:szCs w:val="20"/>
          </w:rPr>
          <w:t>Class Accuracy</w:t>
        </w:r>
      </w:ins>
      <w:ins w:id="238" w:author="Milstead, Bryan" w:date="2015-12-21T15:03:00Z">
        <w:r w:rsidR="00AF358F">
          <w:rPr>
            <w:rFonts w:ascii="Times New Roman" w:hAnsi="Times New Roman" w:cs="Times New Roman"/>
            <w:i w:val="0"/>
            <w:sz w:val="20"/>
            <w:szCs w:val="20"/>
          </w:rPr>
          <w:t>”</w:t>
        </w:r>
      </w:ins>
      <w:ins w:id="239" w:author="Milstead, Bryan" w:date="2015-12-14T17:13:00Z">
        <w:r w:rsidRPr="0004474A">
          <w:rPr>
            <w:rFonts w:ascii="Times New Roman" w:hAnsi="Times New Roman" w:cs="Times New Roman"/>
            <w:i w:val="0"/>
            <w:sz w:val="20"/>
            <w:szCs w:val="20"/>
          </w:rPr>
          <w:t xml:space="preserve"> column. </w:t>
        </w:r>
      </w:ins>
    </w:p>
    <w:tbl>
      <w:tblPr>
        <w:tblW w:w="0" w:type="pct"/>
        <w:tblLook w:val="04A0" w:firstRow="1" w:lastRow="0" w:firstColumn="1" w:lastColumn="0" w:noHBand="0" w:noVBand="1"/>
      </w:tblPr>
      <w:tblGrid>
        <w:gridCol w:w="672"/>
        <w:gridCol w:w="628"/>
        <w:gridCol w:w="639"/>
        <w:gridCol w:w="516"/>
        <w:gridCol w:w="672"/>
        <w:gridCol w:w="1816"/>
      </w:tblGrid>
      <w:tr w:rsidR="005F5925" w:rsidRPr="00F41B40" w14:paraId="10AD031C" w14:textId="77777777" w:rsidTr="00241BE5">
        <w:tc>
          <w:tcPr>
            <w:tcW w:w="0" w:type="auto"/>
            <w:tcBorders>
              <w:bottom w:val="single" w:sz="0" w:space="0" w:color="auto"/>
            </w:tcBorders>
            <w:vAlign w:val="bottom"/>
          </w:tcPr>
          <w:p w14:paraId="1B404E90" w14:textId="77777777" w:rsidR="005F5925" w:rsidRPr="00E34E74" w:rsidRDefault="005F5925" w:rsidP="00241BE5">
            <w:pPr>
              <w:pStyle w:val="Compact"/>
              <w:spacing w:line="480" w:lineRule="auto"/>
              <w:rPr>
                <w:rFonts w:ascii="Times New Roman" w:hAnsi="Times New Roman" w:cs="Times New Roman"/>
                <w:sz w:val="20"/>
                <w:szCs w:val="20"/>
              </w:rPr>
            </w:pPr>
          </w:p>
        </w:tc>
        <w:tc>
          <w:tcPr>
            <w:tcW w:w="0" w:type="auto"/>
            <w:tcBorders>
              <w:bottom w:val="single" w:sz="0" w:space="0" w:color="auto"/>
            </w:tcBorders>
            <w:vAlign w:val="bottom"/>
          </w:tcPr>
          <w:p w14:paraId="0D12AD87"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oligo</w:t>
            </w:r>
          </w:p>
        </w:tc>
        <w:tc>
          <w:tcPr>
            <w:tcW w:w="0" w:type="auto"/>
            <w:tcBorders>
              <w:bottom w:val="single" w:sz="0" w:space="0" w:color="auto"/>
            </w:tcBorders>
            <w:vAlign w:val="bottom"/>
          </w:tcPr>
          <w:p w14:paraId="2097C4E6"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meso</w:t>
            </w:r>
          </w:p>
        </w:tc>
        <w:tc>
          <w:tcPr>
            <w:tcW w:w="0" w:type="auto"/>
            <w:tcBorders>
              <w:bottom w:val="single" w:sz="0" w:space="0" w:color="auto"/>
            </w:tcBorders>
            <w:vAlign w:val="bottom"/>
          </w:tcPr>
          <w:p w14:paraId="79696F83" w14:textId="77777777" w:rsidR="005F5925" w:rsidRPr="00E34E74" w:rsidRDefault="005F5925" w:rsidP="00241BE5">
            <w:pPr>
              <w:pStyle w:val="Compact"/>
              <w:spacing w:line="480" w:lineRule="auto"/>
              <w:jc w:val="right"/>
              <w:rPr>
                <w:rFonts w:ascii="Times New Roman" w:hAnsi="Times New Roman" w:cs="Times New Roman"/>
                <w:sz w:val="20"/>
                <w:szCs w:val="20"/>
              </w:rPr>
            </w:pPr>
            <w:proofErr w:type="spellStart"/>
            <w:r w:rsidRPr="00E34E74">
              <w:rPr>
                <w:rFonts w:ascii="Times New Roman" w:hAnsi="Times New Roman" w:cs="Times New Roman"/>
                <w:sz w:val="20"/>
                <w:szCs w:val="20"/>
              </w:rPr>
              <w:t>eu</w:t>
            </w:r>
            <w:proofErr w:type="spellEnd"/>
          </w:p>
        </w:tc>
        <w:tc>
          <w:tcPr>
            <w:tcW w:w="0" w:type="auto"/>
            <w:tcBorders>
              <w:bottom w:val="single" w:sz="0" w:space="0" w:color="auto"/>
            </w:tcBorders>
            <w:vAlign w:val="bottom"/>
          </w:tcPr>
          <w:p w14:paraId="5CE7EB20"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hyper</w:t>
            </w:r>
          </w:p>
        </w:tc>
        <w:tc>
          <w:tcPr>
            <w:tcW w:w="0" w:type="auto"/>
            <w:tcBorders>
              <w:bottom w:val="single" w:sz="0" w:space="0" w:color="auto"/>
            </w:tcBorders>
            <w:vAlign w:val="bottom"/>
          </w:tcPr>
          <w:p w14:paraId="48341240"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Class Accuracy (%)</w:t>
            </w:r>
          </w:p>
        </w:tc>
      </w:tr>
      <w:tr w:rsidR="005F5925" w:rsidRPr="00F41B40" w14:paraId="33AA2611" w14:textId="77777777" w:rsidTr="00241BE5">
        <w:tc>
          <w:tcPr>
            <w:tcW w:w="0" w:type="auto"/>
          </w:tcPr>
          <w:p w14:paraId="585D0530"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oligo</w:t>
            </w:r>
          </w:p>
        </w:tc>
        <w:tc>
          <w:tcPr>
            <w:tcW w:w="0" w:type="auto"/>
          </w:tcPr>
          <w:p w14:paraId="039CEF3D"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115</w:t>
            </w:r>
          </w:p>
        </w:tc>
        <w:tc>
          <w:tcPr>
            <w:tcW w:w="0" w:type="auto"/>
          </w:tcPr>
          <w:p w14:paraId="3692A0BF"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31</w:t>
            </w:r>
          </w:p>
        </w:tc>
        <w:tc>
          <w:tcPr>
            <w:tcW w:w="0" w:type="auto"/>
          </w:tcPr>
          <w:p w14:paraId="322D91F5"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0</w:t>
            </w:r>
          </w:p>
        </w:tc>
        <w:tc>
          <w:tcPr>
            <w:tcW w:w="0" w:type="auto"/>
          </w:tcPr>
          <w:p w14:paraId="1945444A"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0</w:t>
            </w:r>
          </w:p>
        </w:tc>
        <w:tc>
          <w:tcPr>
            <w:tcW w:w="0" w:type="auto"/>
          </w:tcPr>
          <w:p w14:paraId="11598E06"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78.77</w:t>
            </w:r>
          </w:p>
        </w:tc>
      </w:tr>
      <w:tr w:rsidR="005F5925" w:rsidRPr="00F41B40" w14:paraId="4FC485AF" w14:textId="77777777" w:rsidTr="00241BE5">
        <w:tc>
          <w:tcPr>
            <w:tcW w:w="0" w:type="auto"/>
          </w:tcPr>
          <w:p w14:paraId="21832242"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meso</w:t>
            </w:r>
          </w:p>
        </w:tc>
        <w:tc>
          <w:tcPr>
            <w:tcW w:w="0" w:type="auto"/>
          </w:tcPr>
          <w:p w14:paraId="3EC60DC7"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67</w:t>
            </w:r>
          </w:p>
        </w:tc>
        <w:tc>
          <w:tcPr>
            <w:tcW w:w="0" w:type="auto"/>
          </w:tcPr>
          <w:p w14:paraId="4F0B4FED"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251</w:t>
            </w:r>
          </w:p>
        </w:tc>
        <w:tc>
          <w:tcPr>
            <w:tcW w:w="0" w:type="auto"/>
          </w:tcPr>
          <w:p w14:paraId="00061FA0"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63</w:t>
            </w:r>
          </w:p>
        </w:tc>
        <w:tc>
          <w:tcPr>
            <w:tcW w:w="0" w:type="auto"/>
          </w:tcPr>
          <w:p w14:paraId="05F7FF84"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0</w:t>
            </w:r>
          </w:p>
        </w:tc>
        <w:tc>
          <w:tcPr>
            <w:tcW w:w="0" w:type="auto"/>
          </w:tcPr>
          <w:p w14:paraId="16121BE3"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65.88</w:t>
            </w:r>
          </w:p>
        </w:tc>
      </w:tr>
      <w:tr w:rsidR="005F5925" w:rsidRPr="00F41B40" w14:paraId="40D65CDC" w14:textId="77777777" w:rsidTr="00241BE5">
        <w:tc>
          <w:tcPr>
            <w:tcW w:w="0" w:type="auto"/>
          </w:tcPr>
          <w:p w14:paraId="41497764" w14:textId="77777777" w:rsidR="005F5925" w:rsidRPr="00E34E74" w:rsidRDefault="005F5925" w:rsidP="00241BE5">
            <w:pPr>
              <w:pStyle w:val="Compact"/>
              <w:spacing w:line="480" w:lineRule="auto"/>
              <w:rPr>
                <w:rFonts w:ascii="Times New Roman" w:hAnsi="Times New Roman" w:cs="Times New Roman"/>
                <w:sz w:val="20"/>
                <w:szCs w:val="20"/>
              </w:rPr>
            </w:pPr>
            <w:proofErr w:type="spellStart"/>
            <w:r w:rsidRPr="00E34E74">
              <w:rPr>
                <w:rFonts w:ascii="Times New Roman" w:hAnsi="Times New Roman" w:cs="Times New Roman"/>
                <w:sz w:val="20"/>
                <w:szCs w:val="20"/>
              </w:rPr>
              <w:t>eu</w:t>
            </w:r>
            <w:proofErr w:type="spellEnd"/>
          </w:p>
        </w:tc>
        <w:tc>
          <w:tcPr>
            <w:tcW w:w="0" w:type="auto"/>
          </w:tcPr>
          <w:p w14:paraId="3A75FF69"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7</w:t>
            </w:r>
          </w:p>
        </w:tc>
        <w:tc>
          <w:tcPr>
            <w:tcW w:w="0" w:type="auto"/>
          </w:tcPr>
          <w:p w14:paraId="5BD42EF1"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61</w:t>
            </w:r>
          </w:p>
        </w:tc>
        <w:tc>
          <w:tcPr>
            <w:tcW w:w="0" w:type="auto"/>
          </w:tcPr>
          <w:p w14:paraId="7619BE8C"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217</w:t>
            </w:r>
          </w:p>
        </w:tc>
        <w:tc>
          <w:tcPr>
            <w:tcW w:w="0" w:type="auto"/>
          </w:tcPr>
          <w:p w14:paraId="54AFE962"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75</w:t>
            </w:r>
          </w:p>
        </w:tc>
        <w:tc>
          <w:tcPr>
            <w:tcW w:w="0" w:type="auto"/>
          </w:tcPr>
          <w:p w14:paraId="7B993D6C"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60.28</w:t>
            </w:r>
          </w:p>
        </w:tc>
      </w:tr>
      <w:tr w:rsidR="005F5925" w:rsidRPr="00F41B40" w14:paraId="48D8081A" w14:textId="77777777" w:rsidTr="00241BE5">
        <w:tc>
          <w:tcPr>
            <w:tcW w:w="0" w:type="auto"/>
          </w:tcPr>
          <w:p w14:paraId="7AB52AE0"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hyper</w:t>
            </w:r>
          </w:p>
        </w:tc>
        <w:tc>
          <w:tcPr>
            <w:tcW w:w="0" w:type="auto"/>
          </w:tcPr>
          <w:p w14:paraId="133AD41B"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0</w:t>
            </w:r>
          </w:p>
        </w:tc>
        <w:tc>
          <w:tcPr>
            <w:tcW w:w="0" w:type="auto"/>
          </w:tcPr>
          <w:p w14:paraId="52E7C5AE"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5</w:t>
            </w:r>
          </w:p>
        </w:tc>
        <w:tc>
          <w:tcPr>
            <w:tcW w:w="0" w:type="auto"/>
          </w:tcPr>
          <w:p w14:paraId="2097950E"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29</w:t>
            </w:r>
          </w:p>
        </w:tc>
        <w:tc>
          <w:tcPr>
            <w:tcW w:w="0" w:type="auto"/>
          </w:tcPr>
          <w:p w14:paraId="723E02B0"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159</w:t>
            </w:r>
          </w:p>
        </w:tc>
        <w:tc>
          <w:tcPr>
            <w:tcW w:w="0" w:type="auto"/>
          </w:tcPr>
          <w:p w14:paraId="4FFA1A84"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82.38</w:t>
            </w:r>
          </w:p>
        </w:tc>
      </w:tr>
    </w:tbl>
    <w:p w14:paraId="16A56F52" w14:textId="77777777" w:rsidR="005F5925" w:rsidRDefault="005F5925" w:rsidP="005F5925">
      <w:pPr>
        <w:spacing w:line="480" w:lineRule="auto"/>
        <w:rPr>
          <w:ins w:id="240" w:author="Milstead, Bryan" w:date="2015-12-14T17:14:00Z"/>
          <w:rFonts w:ascii="Times New Roman" w:hAnsi="Times New Roman" w:cs="Times New Roman"/>
          <w:sz w:val="20"/>
          <w:szCs w:val="20"/>
        </w:rPr>
      </w:pPr>
    </w:p>
    <w:p w14:paraId="56029F52" w14:textId="7ACEB42D" w:rsidR="0004474A" w:rsidRPr="00E34E74" w:rsidRDefault="0004474A" w:rsidP="00E34E74">
      <w:pPr>
        <w:pStyle w:val="TableCaption"/>
        <w:spacing w:line="480" w:lineRule="auto"/>
        <w:rPr>
          <w:rFonts w:ascii="Times New Roman" w:hAnsi="Times New Roman" w:cs="Times New Roman"/>
          <w:sz w:val="20"/>
          <w:szCs w:val="20"/>
        </w:rPr>
      </w:pPr>
      <w:ins w:id="241" w:author="Milstead, Bryan" w:date="2015-12-14T17:14:00Z">
        <w:r w:rsidRPr="0004474A">
          <w:rPr>
            <w:rFonts w:ascii="Times New Roman" w:hAnsi="Times New Roman" w:cs="Times New Roman"/>
            <w:i w:val="0"/>
            <w:sz w:val="20"/>
            <w:szCs w:val="20"/>
          </w:rPr>
          <w:t>Table 3:  Random Forest confusion matrix for GIS Only model converted to 4 tropic states. Columns show predicted values and rows show observed values. Agreement indicated on diagonal and accuracy for e</w:t>
        </w:r>
        <w:r w:rsidR="00AF358F">
          <w:rPr>
            <w:rFonts w:ascii="Times New Roman" w:hAnsi="Times New Roman" w:cs="Times New Roman"/>
            <w:i w:val="0"/>
            <w:sz w:val="20"/>
            <w:szCs w:val="20"/>
          </w:rPr>
          <w:t xml:space="preserve">ach trophic state indicated in </w:t>
        </w:r>
      </w:ins>
      <w:ins w:id="242" w:author="Milstead, Bryan" w:date="2015-12-21T15:03:00Z">
        <w:r w:rsidR="00AF358F">
          <w:rPr>
            <w:rFonts w:ascii="Times New Roman" w:hAnsi="Times New Roman" w:cs="Times New Roman"/>
            <w:i w:val="0"/>
            <w:sz w:val="20"/>
            <w:szCs w:val="20"/>
          </w:rPr>
          <w:t>“</w:t>
        </w:r>
      </w:ins>
      <w:ins w:id="243" w:author="Milstead, Bryan" w:date="2015-12-14T17:14:00Z">
        <w:r w:rsidR="00AF358F">
          <w:rPr>
            <w:rFonts w:ascii="Times New Roman" w:hAnsi="Times New Roman" w:cs="Times New Roman"/>
            <w:i w:val="0"/>
            <w:sz w:val="20"/>
            <w:szCs w:val="20"/>
          </w:rPr>
          <w:t>Class Accuracy</w:t>
        </w:r>
      </w:ins>
      <w:ins w:id="244" w:author="Milstead, Bryan" w:date="2015-12-21T15:03:00Z">
        <w:r w:rsidR="00AF358F">
          <w:rPr>
            <w:rFonts w:ascii="Times New Roman" w:hAnsi="Times New Roman" w:cs="Times New Roman"/>
            <w:i w:val="0"/>
            <w:sz w:val="20"/>
            <w:szCs w:val="20"/>
          </w:rPr>
          <w:t>”</w:t>
        </w:r>
      </w:ins>
      <w:ins w:id="245" w:author="Milstead, Bryan" w:date="2015-12-14T17:14:00Z">
        <w:r w:rsidRPr="0004474A">
          <w:rPr>
            <w:rFonts w:ascii="Times New Roman" w:hAnsi="Times New Roman" w:cs="Times New Roman"/>
            <w:i w:val="0"/>
            <w:sz w:val="20"/>
            <w:szCs w:val="20"/>
          </w:rPr>
          <w:t xml:space="preserve"> column. </w:t>
        </w:r>
      </w:ins>
    </w:p>
    <w:tbl>
      <w:tblPr>
        <w:tblW w:w="0" w:type="pct"/>
        <w:tblLook w:val="04A0" w:firstRow="1" w:lastRow="0" w:firstColumn="1" w:lastColumn="0" w:noHBand="0" w:noVBand="1"/>
      </w:tblPr>
      <w:tblGrid>
        <w:gridCol w:w="672"/>
        <w:gridCol w:w="628"/>
        <w:gridCol w:w="639"/>
        <w:gridCol w:w="516"/>
        <w:gridCol w:w="672"/>
        <w:gridCol w:w="1816"/>
      </w:tblGrid>
      <w:tr w:rsidR="005F5925" w:rsidRPr="00F41B40" w14:paraId="1668ECA3" w14:textId="77777777" w:rsidTr="00241BE5">
        <w:tc>
          <w:tcPr>
            <w:tcW w:w="0" w:type="auto"/>
            <w:tcBorders>
              <w:bottom w:val="single" w:sz="0" w:space="0" w:color="auto"/>
            </w:tcBorders>
            <w:vAlign w:val="bottom"/>
          </w:tcPr>
          <w:p w14:paraId="63AC56EE" w14:textId="77777777" w:rsidR="005F5925" w:rsidRPr="00E34E74" w:rsidRDefault="005F5925" w:rsidP="00241BE5">
            <w:pPr>
              <w:pStyle w:val="Compact"/>
              <w:spacing w:line="480" w:lineRule="auto"/>
              <w:rPr>
                <w:rFonts w:ascii="Times New Roman" w:hAnsi="Times New Roman" w:cs="Times New Roman"/>
                <w:sz w:val="20"/>
                <w:szCs w:val="20"/>
              </w:rPr>
            </w:pPr>
          </w:p>
        </w:tc>
        <w:tc>
          <w:tcPr>
            <w:tcW w:w="0" w:type="auto"/>
            <w:tcBorders>
              <w:bottom w:val="single" w:sz="0" w:space="0" w:color="auto"/>
            </w:tcBorders>
            <w:vAlign w:val="bottom"/>
          </w:tcPr>
          <w:p w14:paraId="658FE6DD"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oligo</w:t>
            </w:r>
          </w:p>
        </w:tc>
        <w:tc>
          <w:tcPr>
            <w:tcW w:w="0" w:type="auto"/>
            <w:tcBorders>
              <w:bottom w:val="single" w:sz="0" w:space="0" w:color="auto"/>
            </w:tcBorders>
            <w:vAlign w:val="bottom"/>
          </w:tcPr>
          <w:p w14:paraId="5C989688"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meso</w:t>
            </w:r>
          </w:p>
        </w:tc>
        <w:tc>
          <w:tcPr>
            <w:tcW w:w="0" w:type="auto"/>
            <w:tcBorders>
              <w:bottom w:val="single" w:sz="0" w:space="0" w:color="auto"/>
            </w:tcBorders>
            <w:vAlign w:val="bottom"/>
          </w:tcPr>
          <w:p w14:paraId="64D3CEF9" w14:textId="77777777" w:rsidR="005F5925" w:rsidRPr="00E34E74" w:rsidRDefault="005F5925" w:rsidP="00241BE5">
            <w:pPr>
              <w:pStyle w:val="Compact"/>
              <w:spacing w:line="480" w:lineRule="auto"/>
              <w:jc w:val="right"/>
              <w:rPr>
                <w:rFonts w:ascii="Times New Roman" w:hAnsi="Times New Roman" w:cs="Times New Roman"/>
                <w:sz w:val="20"/>
                <w:szCs w:val="20"/>
              </w:rPr>
            </w:pPr>
            <w:proofErr w:type="spellStart"/>
            <w:r w:rsidRPr="00E34E74">
              <w:rPr>
                <w:rFonts w:ascii="Times New Roman" w:hAnsi="Times New Roman" w:cs="Times New Roman"/>
                <w:sz w:val="20"/>
                <w:szCs w:val="20"/>
              </w:rPr>
              <w:t>eu</w:t>
            </w:r>
            <w:proofErr w:type="spellEnd"/>
          </w:p>
        </w:tc>
        <w:tc>
          <w:tcPr>
            <w:tcW w:w="0" w:type="auto"/>
            <w:tcBorders>
              <w:bottom w:val="single" w:sz="0" w:space="0" w:color="auto"/>
            </w:tcBorders>
            <w:vAlign w:val="bottom"/>
          </w:tcPr>
          <w:p w14:paraId="2CB8120E"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hyper</w:t>
            </w:r>
          </w:p>
        </w:tc>
        <w:tc>
          <w:tcPr>
            <w:tcW w:w="0" w:type="auto"/>
            <w:tcBorders>
              <w:bottom w:val="single" w:sz="0" w:space="0" w:color="auto"/>
            </w:tcBorders>
            <w:vAlign w:val="bottom"/>
          </w:tcPr>
          <w:p w14:paraId="2C9976A2"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Class Accuracy (%)</w:t>
            </w:r>
          </w:p>
        </w:tc>
      </w:tr>
      <w:tr w:rsidR="005F5925" w:rsidRPr="00F41B40" w14:paraId="1EE3E676" w14:textId="77777777" w:rsidTr="00241BE5">
        <w:tc>
          <w:tcPr>
            <w:tcW w:w="0" w:type="auto"/>
          </w:tcPr>
          <w:p w14:paraId="524ADD24"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lastRenderedPageBreak/>
              <w:t>oligo</w:t>
            </w:r>
          </w:p>
        </w:tc>
        <w:tc>
          <w:tcPr>
            <w:tcW w:w="0" w:type="auto"/>
          </w:tcPr>
          <w:p w14:paraId="1D128333"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65</w:t>
            </w:r>
          </w:p>
        </w:tc>
        <w:tc>
          <w:tcPr>
            <w:tcW w:w="0" w:type="auto"/>
          </w:tcPr>
          <w:p w14:paraId="6A3FFC30"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14</w:t>
            </w:r>
          </w:p>
        </w:tc>
        <w:tc>
          <w:tcPr>
            <w:tcW w:w="0" w:type="auto"/>
          </w:tcPr>
          <w:p w14:paraId="33BAB446"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6</w:t>
            </w:r>
          </w:p>
        </w:tc>
        <w:tc>
          <w:tcPr>
            <w:tcW w:w="0" w:type="auto"/>
          </w:tcPr>
          <w:p w14:paraId="1CA2BE6B"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0</w:t>
            </w:r>
          </w:p>
        </w:tc>
        <w:tc>
          <w:tcPr>
            <w:tcW w:w="0" w:type="auto"/>
          </w:tcPr>
          <w:p w14:paraId="2A6FD24F"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76.47</w:t>
            </w:r>
          </w:p>
        </w:tc>
      </w:tr>
      <w:tr w:rsidR="005F5925" w:rsidRPr="00F41B40" w14:paraId="078B496A" w14:textId="77777777" w:rsidTr="00241BE5">
        <w:tc>
          <w:tcPr>
            <w:tcW w:w="0" w:type="auto"/>
          </w:tcPr>
          <w:p w14:paraId="280CF477"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meso</w:t>
            </w:r>
          </w:p>
        </w:tc>
        <w:tc>
          <w:tcPr>
            <w:tcW w:w="0" w:type="auto"/>
          </w:tcPr>
          <w:p w14:paraId="140B4A88"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101</w:t>
            </w:r>
          </w:p>
        </w:tc>
        <w:tc>
          <w:tcPr>
            <w:tcW w:w="0" w:type="auto"/>
          </w:tcPr>
          <w:p w14:paraId="1036F9F5"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213</w:t>
            </w:r>
          </w:p>
        </w:tc>
        <w:tc>
          <w:tcPr>
            <w:tcW w:w="0" w:type="auto"/>
          </w:tcPr>
          <w:p w14:paraId="281FE879"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98</w:t>
            </w:r>
          </w:p>
        </w:tc>
        <w:tc>
          <w:tcPr>
            <w:tcW w:w="0" w:type="auto"/>
          </w:tcPr>
          <w:p w14:paraId="6B2633D6"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18</w:t>
            </w:r>
          </w:p>
        </w:tc>
        <w:tc>
          <w:tcPr>
            <w:tcW w:w="0" w:type="auto"/>
          </w:tcPr>
          <w:p w14:paraId="339F7654"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49.53</w:t>
            </w:r>
          </w:p>
        </w:tc>
      </w:tr>
      <w:tr w:rsidR="005F5925" w:rsidRPr="00F41B40" w14:paraId="5C011AF2" w14:textId="77777777" w:rsidTr="00241BE5">
        <w:tc>
          <w:tcPr>
            <w:tcW w:w="0" w:type="auto"/>
          </w:tcPr>
          <w:p w14:paraId="058C1345" w14:textId="77777777" w:rsidR="005F5925" w:rsidRPr="00E34E74" w:rsidRDefault="005F5925" w:rsidP="00241BE5">
            <w:pPr>
              <w:pStyle w:val="Compact"/>
              <w:spacing w:line="480" w:lineRule="auto"/>
              <w:rPr>
                <w:rFonts w:ascii="Times New Roman" w:hAnsi="Times New Roman" w:cs="Times New Roman"/>
                <w:sz w:val="20"/>
                <w:szCs w:val="20"/>
              </w:rPr>
            </w:pPr>
            <w:proofErr w:type="spellStart"/>
            <w:r w:rsidRPr="00E34E74">
              <w:rPr>
                <w:rFonts w:ascii="Times New Roman" w:hAnsi="Times New Roman" w:cs="Times New Roman"/>
                <w:sz w:val="20"/>
                <w:szCs w:val="20"/>
              </w:rPr>
              <w:t>eu</w:t>
            </w:r>
            <w:proofErr w:type="spellEnd"/>
          </w:p>
        </w:tc>
        <w:tc>
          <w:tcPr>
            <w:tcW w:w="0" w:type="auto"/>
          </w:tcPr>
          <w:p w14:paraId="69CBF489"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29</w:t>
            </w:r>
          </w:p>
        </w:tc>
        <w:tc>
          <w:tcPr>
            <w:tcW w:w="0" w:type="auto"/>
          </w:tcPr>
          <w:p w14:paraId="50712DFF"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126</w:t>
            </w:r>
          </w:p>
        </w:tc>
        <w:tc>
          <w:tcPr>
            <w:tcW w:w="0" w:type="auto"/>
          </w:tcPr>
          <w:p w14:paraId="20FE5DA4"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193</w:t>
            </w:r>
          </w:p>
        </w:tc>
        <w:tc>
          <w:tcPr>
            <w:tcW w:w="0" w:type="auto"/>
          </w:tcPr>
          <w:p w14:paraId="595B136D"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141</w:t>
            </w:r>
          </w:p>
        </w:tc>
        <w:tc>
          <w:tcPr>
            <w:tcW w:w="0" w:type="auto"/>
          </w:tcPr>
          <w:p w14:paraId="160514F1"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39.47</w:t>
            </w:r>
          </w:p>
        </w:tc>
      </w:tr>
      <w:tr w:rsidR="005F5925" w:rsidRPr="00F41B40" w14:paraId="07DA6CE9" w14:textId="77777777" w:rsidTr="00241BE5">
        <w:tc>
          <w:tcPr>
            <w:tcW w:w="0" w:type="auto"/>
          </w:tcPr>
          <w:p w14:paraId="31739500"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hyper</w:t>
            </w:r>
          </w:p>
        </w:tc>
        <w:tc>
          <w:tcPr>
            <w:tcW w:w="0" w:type="auto"/>
          </w:tcPr>
          <w:p w14:paraId="3A27E7BC"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w:t>
            </w:r>
          </w:p>
        </w:tc>
        <w:tc>
          <w:tcPr>
            <w:tcW w:w="0" w:type="auto"/>
          </w:tcPr>
          <w:p w14:paraId="27F1DCC2"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8</w:t>
            </w:r>
          </w:p>
        </w:tc>
        <w:tc>
          <w:tcPr>
            <w:tcW w:w="0" w:type="auto"/>
          </w:tcPr>
          <w:p w14:paraId="04AEC091"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38</w:t>
            </w:r>
          </w:p>
        </w:tc>
        <w:tc>
          <w:tcPr>
            <w:tcW w:w="0" w:type="auto"/>
          </w:tcPr>
          <w:p w14:paraId="3F1E3618"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87</w:t>
            </w:r>
          </w:p>
        </w:tc>
        <w:tc>
          <w:tcPr>
            <w:tcW w:w="0" w:type="auto"/>
          </w:tcPr>
          <w:p w14:paraId="050E1223"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64.93</w:t>
            </w:r>
          </w:p>
        </w:tc>
      </w:tr>
    </w:tbl>
    <w:p w14:paraId="7286FAB2" w14:textId="77777777" w:rsidR="0004474A" w:rsidRDefault="0004474A" w:rsidP="005F5925">
      <w:pPr>
        <w:spacing w:line="480" w:lineRule="auto"/>
        <w:rPr>
          <w:ins w:id="246" w:author="Milstead, Bryan" w:date="2015-12-14T17:15:00Z"/>
          <w:rFonts w:ascii="Times New Roman" w:hAnsi="Times New Roman" w:cs="Times New Roman"/>
          <w:sz w:val="20"/>
          <w:szCs w:val="20"/>
        </w:rPr>
      </w:pPr>
    </w:p>
    <w:p w14:paraId="0F16A525" w14:textId="77777777" w:rsidR="0004474A" w:rsidRDefault="0004474A">
      <w:pPr>
        <w:spacing w:before="0" w:after="200"/>
        <w:rPr>
          <w:ins w:id="247" w:author="Milstead, Bryan" w:date="2015-12-14T17:15:00Z"/>
          <w:rFonts w:ascii="Times New Roman" w:hAnsi="Times New Roman" w:cs="Times New Roman"/>
          <w:sz w:val="20"/>
          <w:szCs w:val="20"/>
        </w:rPr>
      </w:pPr>
      <w:ins w:id="248" w:author="Milstead, Bryan" w:date="2015-12-14T17:15:00Z">
        <w:r>
          <w:rPr>
            <w:rFonts w:ascii="Times New Roman" w:hAnsi="Times New Roman" w:cs="Times New Roman"/>
            <w:i/>
            <w:sz w:val="20"/>
            <w:szCs w:val="20"/>
          </w:rPr>
          <w:br w:type="page"/>
        </w:r>
      </w:ins>
    </w:p>
    <w:p w14:paraId="0B82DAA8" w14:textId="77945340" w:rsidR="005F5925" w:rsidRPr="00E34E74" w:rsidRDefault="0004474A" w:rsidP="00E34E74">
      <w:pPr>
        <w:pStyle w:val="TableCaption"/>
        <w:spacing w:line="480" w:lineRule="auto"/>
        <w:rPr>
          <w:rFonts w:ascii="Times New Roman" w:hAnsi="Times New Roman" w:cs="Times New Roman"/>
          <w:sz w:val="20"/>
          <w:szCs w:val="20"/>
        </w:rPr>
      </w:pPr>
      <w:ins w:id="249" w:author="Milstead, Bryan" w:date="2015-12-14T17:15:00Z">
        <w:r w:rsidRPr="001E4C36">
          <w:rPr>
            <w:rFonts w:ascii="Times New Roman" w:hAnsi="Times New Roman" w:cs="Times New Roman"/>
            <w:i w:val="0"/>
            <w:sz w:val="20"/>
            <w:szCs w:val="20"/>
          </w:rPr>
          <w:lastRenderedPageBreak/>
          <w:t xml:space="preserve">Table 4:  </w:t>
        </w:r>
        <w:r w:rsidRPr="008969FC">
          <w:rPr>
            <w:rFonts w:ascii="Times New Roman" w:hAnsi="Times New Roman" w:cs="Times New Roman"/>
            <w:i w:val="0"/>
            <w:sz w:val="20"/>
            <w:szCs w:val="20"/>
          </w:rPr>
          <w:t xml:space="preserve">Summary of relationship between prediction probabilities, total accuracy, and number of lakes for the All variables model. </w:t>
        </w:r>
      </w:ins>
    </w:p>
    <w:tbl>
      <w:tblPr>
        <w:tblW w:w="0" w:type="pct"/>
        <w:tblLook w:val="04A0" w:firstRow="1" w:lastRow="0" w:firstColumn="1" w:lastColumn="0" w:noHBand="0" w:noVBand="1"/>
      </w:tblPr>
      <w:tblGrid>
        <w:gridCol w:w="1516"/>
        <w:gridCol w:w="1688"/>
        <w:gridCol w:w="1683"/>
        <w:gridCol w:w="1816"/>
      </w:tblGrid>
      <w:tr w:rsidR="005F5925" w:rsidRPr="00F41B40" w14:paraId="0C31B01E" w14:textId="77777777" w:rsidTr="00241BE5">
        <w:tc>
          <w:tcPr>
            <w:tcW w:w="0" w:type="auto"/>
            <w:tcBorders>
              <w:bottom w:val="single" w:sz="0" w:space="0" w:color="auto"/>
            </w:tcBorders>
            <w:vAlign w:val="bottom"/>
          </w:tcPr>
          <w:p w14:paraId="360B0732"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Prediction Prob.</w:t>
            </w:r>
          </w:p>
        </w:tc>
        <w:tc>
          <w:tcPr>
            <w:tcW w:w="0" w:type="auto"/>
            <w:tcBorders>
              <w:bottom w:val="single" w:sz="0" w:space="0" w:color="auto"/>
            </w:tcBorders>
            <w:vAlign w:val="bottom"/>
          </w:tcPr>
          <w:p w14:paraId="601FCA6D"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Kappa Coefficient</w:t>
            </w:r>
          </w:p>
        </w:tc>
        <w:tc>
          <w:tcPr>
            <w:tcW w:w="0" w:type="auto"/>
            <w:tcBorders>
              <w:bottom w:val="single" w:sz="0" w:space="0" w:color="auto"/>
            </w:tcBorders>
            <w:vAlign w:val="bottom"/>
          </w:tcPr>
          <w:p w14:paraId="3EA59974"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Percent of Sample</w:t>
            </w:r>
          </w:p>
        </w:tc>
        <w:tc>
          <w:tcPr>
            <w:tcW w:w="0" w:type="auto"/>
            <w:tcBorders>
              <w:bottom w:val="single" w:sz="0" w:space="0" w:color="auto"/>
            </w:tcBorders>
            <w:vAlign w:val="bottom"/>
          </w:tcPr>
          <w:p w14:paraId="71FCD985"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Number of Samples</w:t>
            </w:r>
          </w:p>
        </w:tc>
      </w:tr>
      <w:tr w:rsidR="005F5925" w:rsidRPr="00F41B40" w14:paraId="1CF3F25F" w14:textId="77777777" w:rsidTr="00241BE5">
        <w:tc>
          <w:tcPr>
            <w:tcW w:w="0" w:type="auto"/>
          </w:tcPr>
          <w:p w14:paraId="693E187B"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All</w:t>
            </w:r>
          </w:p>
        </w:tc>
        <w:tc>
          <w:tcPr>
            <w:tcW w:w="0" w:type="auto"/>
          </w:tcPr>
          <w:p w14:paraId="0E3E1F9F"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57</w:t>
            </w:r>
          </w:p>
        </w:tc>
        <w:tc>
          <w:tcPr>
            <w:tcW w:w="0" w:type="auto"/>
          </w:tcPr>
          <w:p w14:paraId="004FD0AF"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100</w:t>
            </w:r>
          </w:p>
        </w:tc>
        <w:tc>
          <w:tcPr>
            <w:tcW w:w="0" w:type="auto"/>
          </w:tcPr>
          <w:p w14:paraId="11058CB7"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1080</w:t>
            </w:r>
          </w:p>
        </w:tc>
      </w:tr>
      <w:tr w:rsidR="005F5925" w:rsidRPr="00F41B40" w14:paraId="727513D9" w14:textId="77777777" w:rsidTr="00241BE5">
        <w:tc>
          <w:tcPr>
            <w:tcW w:w="0" w:type="auto"/>
          </w:tcPr>
          <w:p w14:paraId="55A5D699"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0.50</w:t>
            </w:r>
          </w:p>
        </w:tc>
        <w:tc>
          <w:tcPr>
            <w:tcW w:w="0" w:type="auto"/>
          </w:tcPr>
          <w:p w14:paraId="56267E74"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59</w:t>
            </w:r>
          </w:p>
        </w:tc>
        <w:tc>
          <w:tcPr>
            <w:tcW w:w="0" w:type="auto"/>
          </w:tcPr>
          <w:p w14:paraId="1DCDFDF0"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98</w:t>
            </w:r>
          </w:p>
        </w:tc>
        <w:tc>
          <w:tcPr>
            <w:tcW w:w="0" w:type="auto"/>
          </w:tcPr>
          <w:p w14:paraId="029392D8"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1063</w:t>
            </w:r>
          </w:p>
        </w:tc>
      </w:tr>
      <w:tr w:rsidR="005F5925" w:rsidRPr="00F41B40" w14:paraId="3174D09A" w14:textId="77777777" w:rsidTr="00241BE5">
        <w:tc>
          <w:tcPr>
            <w:tcW w:w="0" w:type="auto"/>
          </w:tcPr>
          <w:p w14:paraId="1087728F"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0.60</w:t>
            </w:r>
          </w:p>
        </w:tc>
        <w:tc>
          <w:tcPr>
            <w:tcW w:w="0" w:type="auto"/>
          </w:tcPr>
          <w:p w14:paraId="374292C5"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63</w:t>
            </w:r>
          </w:p>
        </w:tc>
        <w:tc>
          <w:tcPr>
            <w:tcW w:w="0" w:type="auto"/>
          </w:tcPr>
          <w:p w14:paraId="10055999"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92</w:t>
            </w:r>
          </w:p>
        </w:tc>
        <w:tc>
          <w:tcPr>
            <w:tcW w:w="0" w:type="auto"/>
          </w:tcPr>
          <w:p w14:paraId="384B07BE"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999</w:t>
            </w:r>
          </w:p>
        </w:tc>
      </w:tr>
      <w:tr w:rsidR="005F5925" w:rsidRPr="00F41B40" w14:paraId="53FD6429" w14:textId="77777777" w:rsidTr="00241BE5">
        <w:tc>
          <w:tcPr>
            <w:tcW w:w="0" w:type="auto"/>
          </w:tcPr>
          <w:p w14:paraId="69736FD8"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0.70</w:t>
            </w:r>
          </w:p>
        </w:tc>
        <w:tc>
          <w:tcPr>
            <w:tcW w:w="0" w:type="auto"/>
          </w:tcPr>
          <w:p w14:paraId="0C96B1C0"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73</w:t>
            </w:r>
          </w:p>
        </w:tc>
        <w:tc>
          <w:tcPr>
            <w:tcW w:w="0" w:type="auto"/>
          </w:tcPr>
          <w:p w14:paraId="0C2DC508"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81</w:t>
            </w:r>
          </w:p>
        </w:tc>
        <w:tc>
          <w:tcPr>
            <w:tcW w:w="0" w:type="auto"/>
          </w:tcPr>
          <w:p w14:paraId="52EC72CF"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870</w:t>
            </w:r>
          </w:p>
        </w:tc>
      </w:tr>
      <w:tr w:rsidR="005F5925" w:rsidRPr="00F41B40" w14:paraId="2FE28765" w14:textId="77777777" w:rsidTr="00241BE5">
        <w:tc>
          <w:tcPr>
            <w:tcW w:w="0" w:type="auto"/>
          </w:tcPr>
          <w:p w14:paraId="3AF8677D"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0.80</w:t>
            </w:r>
          </w:p>
        </w:tc>
        <w:tc>
          <w:tcPr>
            <w:tcW w:w="0" w:type="auto"/>
          </w:tcPr>
          <w:p w14:paraId="66A70425"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95</w:t>
            </w:r>
          </w:p>
        </w:tc>
        <w:tc>
          <w:tcPr>
            <w:tcW w:w="0" w:type="auto"/>
          </w:tcPr>
          <w:p w14:paraId="3056E233"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55</w:t>
            </w:r>
          </w:p>
        </w:tc>
        <w:tc>
          <w:tcPr>
            <w:tcW w:w="0" w:type="auto"/>
          </w:tcPr>
          <w:p w14:paraId="10308171"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596</w:t>
            </w:r>
          </w:p>
        </w:tc>
      </w:tr>
      <w:tr w:rsidR="005F5925" w:rsidRPr="00F41B40" w14:paraId="2E669A2A" w14:textId="77777777" w:rsidTr="00241BE5">
        <w:tc>
          <w:tcPr>
            <w:tcW w:w="0" w:type="auto"/>
          </w:tcPr>
          <w:p w14:paraId="20710223"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0.90</w:t>
            </w:r>
          </w:p>
        </w:tc>
        <w:tc>
          <w:tcPr>
            <w:tcW w:w="0" w:type="auto"/>
          </w:tcPr>
          <w:p w14:paraId="2A6BC764"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100</w:t>
            </w:r>
          </w:p>
        </w:tc>
        <w:tc>
          <w:tcPr>
            <w:tcW w:w="0" w:type="auto"/>
          </w:tcPr>
          <w:p w14:paraId="03CD1688"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21</w:t>
            </w:r>
          </w:p>
        </w:tc>
        <w:tc>
          <w:tcPr>
            <w:tcW w:w="0" w:type="auto"/>
          </w:tcPr>
          <w:p w14:paraId="6DE612A8"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227</w:t>
            </w:r>
          </w:p>
        </w:tc>
      </w:tr>
    </w:tbl>
    <w:p w14:paraId="0B1789BB" w14:textId="77777777" w:rsidR="00E34E74" w:rsidRDefault="00E34E74" w:rsidP="005F5925">
      <w:pPr>
        <w:spacing w:line="480" w:lineRule="auto"/>
        <w:rPr>
          <w:ins w:id="250" w:author="Milstead, Bryan" w:date="2015-12-21T16:03:00Z"/>
          <w:rFonts w:ascii="Times New Roman" w:hAnsi="Times New Roman" w:cs="Times New Roman"/>
          <w:sz w:val="20"/>
          <w:szCs w:val="20"/>
        </w:rPr>
      </w:pPr>
    </w:p>
    <w:p w14:paraId="58D01946" w14:textId="47C83892" w:rsidR="005F5925" w:rsidRPr="00E34E74" w:rsidRDefault="0004474A" w:rsidP="005F5925">
      <w:pPr>
        <w:spacing w:line="480" w:lineRule="auto"/>
        <w:rPr>
          <w:rFonts w:ascii="Times New Roman" w:hAnsi="Times New Roman" w:cs="Times New Roman"/>
          <w:sz w:val="20"/>
          <w:szCs w:val="20"/>
        </w:rPr>
      </w:pPr>
      <w:ins w:id="251" w:author="Milstead, Bryan" w:date="2015-12-14T17:16:00Z">
        <w:r>
          <w:rPr>
            <w:rFonts w:ascii="Times New Roman" w:hAnsi="Times New Roman" w:cs="Times New Roman"/>
            <w:sz w:val="20"/>
            <w:szCs w:val="20"/>
          </w:rPr>
          <w:t xml:space="preserve">Table 5:  </w:t>
        </w:r>
        <w:r w:rsidRPr="00CF42B9">
          <w:rPr>
            <w:rFonts w:ascii="Times New Roman" w:hAnsi="Times New Roman" w:cs="Times New Roman"/>
            <w:sz w:val="20"/>
            <w:szCs w:val="20"/>
          </w:rPr>
          <w:t xml:space="preserve">Summary of relationship between prediction probabilities, total accuracy, </w:t>
        </w:r>
        <w:r>
          <w:rPr>
            <w:rFonts w:ascii="Times New Roman" w:hAnsi="Times New Roman" w:cs="Times New Roman"/>
            <w:sz w:val="20"/>
            <w:szCs w:val="20"/>
          </w:rPr>
          <w:t xml:space="preserve">and number of lakes for the GIS </w:t>
        </w:r>
        <w:r w:rsidRPr="00CF42B9">
          <w:rPr>
            <w:rFonts w:ascii="Times New Roman" w:hAnsi="Times New Roman" w:cs="Times New Roman"/>
            <w:sz w:val="20"/>
            <w:szCs w:val="20"/>
          </w:rPr>
          <w:t xml:space="preserve">only model. </w:t>
        </w:r>
      </w:ins>
    </w:p>
    <w:tbl>
      <w:tblPr>
        <w:tblW w:w="0" w:type="pct"/>
        <w:tblLook w:val="04A0" w:firstRow="1" w:lastRow="0" w:firstColumn="1" w:lastColumn="0" w:noHBand="0" w:noVBand="1"/>
      </w:tblPr>
      <w:tblGrid>
        <w:gridCol w:w="1516"/>
        <w:gridCol w:w="1688"/>
        <w:gridCol w:w="1683"/>
        <w:gridCol w:w="1816"/>
      </w:tblGrid>
      <w:tr w:rsidR="005F5925" w:rsidRPr="00F41B40" w14:paraId="4C3E4330" w14:textId="77777777" w:rsidTr="00241BE5">
        <w:tc>
          <w:tcPr>
            <w:tcW w:w="0" w:type="auto"/>
            <w:tcBorders>
              <w:bottom w:val="single" w:sz="0" w:space="0" w:color="auto"/>
            </w:tcBorders>
            <w:vAlign w:val="bottom"/>
          </w:tcPr>
          <w:p w14:paraId="42668AFD"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Prediction Prob.</w:t>
            </w:r>
          </w:p>
        </w:tc>
        <w:tc>
          <w:tcPr>
            <w:tcW w:w="0" w:type="auto"/>
            <w:tcBorders>
              <w:bottom w:val="single" w:sz="0" w:space="0" w:color="auto"/>
            </w:tcBorders>
            <w:vAlign w:val="bottom"/>
          </w:tcPr>
          <w:p w14:paraId="72EEEFB6"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Kappa Coefficient</w:t>
            </w:r>
          </w:p>
        </w:tc>
        <w:tc>
          <w:tcPr>
            <w:tcW w:w="0" w:type="auto"/>
            <w:tcBorders>
              <w:bottom w:val="single" w:sz="0" w:space="0" w:color="auto"/>
            </w:tcBorders>
            <w:vAlign w:val="bottom"/>
          </w:tcPr>
          <w:p w14:paraId="536F1738"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Percent of Sample</w:t>
            </w:r>
          </w:p>
        </w:tc>
        <w:tc>
          <w:tcPr>
            <w:tcW w:w="0" w:type="auto"/>
            <w:tcBorders>
              <w:bottom w:val="single" w:sz="0" w:space="0" w:color="auto"/>
            </w:tcBorders>
            <w:vAlign w:val="bottom"/>
          </w:tcPr>
          <w:p w14:paraId="67DAB428"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Number of Samples</w:t>
            </w:r>
          </w:p>
        </w:tc>
      </w:tr>
      <w:tr w:rsidR="005F5925" w:rsidRPr="00F41B40" w14:paraId="0B3B6572" w14:textId="77777777" w:rsidTr="00241BE5">
        <w:tc>
          <w:tcPr>
            <w:tcW w:w="0" w:type="auto"/>
          </w:tcPr>
          <w:p w14:paraId="0BA46E6B"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All</w:t>
            </w:r>
          </w:p>
        </w:tc>
        <w:tc>
          <w:tcPr>
            <w:tcW w:w="0" w:type="auto"/>
          </w:tcPr>
          <w:p w14:paraId="3E2CBA84"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29</w:t>
            </w:r>
          </w:p>
        </w:tc>
        <w:tc>
          <w:tcPr>
            <w:tcW w:w="0" w:type="auto"/>
          </w:tcPr>
          <w:p w14:paraId="54FC23E8"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100</w:t>
            </w:r>
          </w:p>
        </w:tc>
        <w:tc>
          <w:tcPr>
            <w:tcW w:w="0" w:type="auto"/>
          </w:tcPr>
          <w:p w14:paraId="67FA5FD5"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1138</w:t>
            </w:r>
          </w:p>
        </w:tc>
      </w:tr>
      <w:tr w:rsidR="005F5925" w:rsidRPr="00F41B40" w14:paraId="67D8AA92" w14:textId="77777777" w:rsidTr="00241BE5">
        <w:tc>
          <w:tcPr>
            <w:tcW w:w="0" w:type="auto"/>
          </w:tcPr>
          <w:p w14:paraId="00AF6B95"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0.50</w:t>
            </w:r>
          </w:p>
        </w:tc>
        <w:tc>
          <w:tcPr>
            <w:tcW w:w="0" w:type="auto"/>
          </w:tcPr>
          <w:p w14:paraId="64BEEA33"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31</w:t>
            </w:r>
          </w:p>
        </w:tc>
        <w:tc>
          <w:tcPr>
            <w:tcW w:w="0" w:type="auto"/>
          </w:tcPr>
          <w:p w14:paraId="0B2B93C7"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96</w:t>
            </w:r>
          </w:p>
        </w:tc>
        <w:tc>
          <w:tcPr>
            <w:tcW w:w="0" w:type="auto"/>
          </w:tcPr>
          <w:p w14:paraId="21D0F1CB"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1091</w:t>
            </w:r>
          </w:p>
        </w:tc>
      </w:tr>
      <w:tr w:rsidR="005F5925" w:rsidRPr="00F41B40" w14:paraId="5CAACBAB" w14:textId="77777777" w:rsidTr="00241BE5">
        <w:tc>
          <w:tcPr>
            <w:tcW w:w="0" w:type="auto"/>
          </w:tcPr>
          <w:p w14:paraId="7E149B38"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0.60</w:t>
            </w:r>
          </w:p>
        </w:tc>
        <w:tc>
          <w:tcPr>
            <w:tcW w:w="0" w:type="auto"/>
          </w:tcPr>
          <w:p w14:paraId="7793C108"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38</w:t>
            </w:r>
          </w:p>
        </w:tc>
        <w:tc>
          <w:tcPr>
            <w:tcW w:w="0" w:type="auto"/>
          </w:tcPr>
          <w:p w14:paraId="7A613C53"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83</w:t>
            </w:r>
          </w:p>
        </w:tc>
        <w:tc>
          <w:tcPr>
            <w:tcW w:w="0" w:type="auto"/>
          </w:tcPr>
          <w:p w14:paraId="7F54360F"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949</w:t>
            </w:r>
          </w:p>
        </w:tc>
      </w:tr>
      <w:tr w:rsidR="005F5925" w:rsidRPr="00F41B40" w14:paraId="5798CA61" w14:textId="77777777" w:rsidTr="00241BE5">
        <w:tc>
          <w:tcPr>
            <w:tcW w:w="0" w:type="auto"/>
          </w:tcPr>
          <w:p w14:paraId="1F544075"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0.70</w:t>
            </w:r>
          </w:p>
        </w:tc>
        <w:tc>
          <w:tcPr>
            <w:tcW w:w="0" w:type="auto"/>
          </w:tcPr>
          <w:p w14:paraId="7E397A1A"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56</w:t>
            </w:r>
          </w:p>
        </w:tc>
        <w:tc>
          <w:tcPr>
            <w:tcW w:w="0" w:type="auto"/>
          </w:tcPr>
          <w:p w14:paraId="7E0E4116"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57</w:t>
            </w:r>
          </w:p>
        </w:tc>
        <w:tc>
          <w:tcPr>
            <w:tcW w:w="0" w:type="auto"/>
          </w:tcPr>
          <w:p w14:paraId="03E3DCC3"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651</w:t>
            </w:r>
          </w:p>
        </w:tc>
      </w:tr>
      <w:tr w:rsidR="005F5925" w:rsidRPr="00F41B40" w14:paraId="32791765" w14:textId="77777777" w:rsidTr="00241BE5">
        <w:tc>
          <w:tcPr>
            <w:tcW w:w="0" w:type="auto"/>
          </w:tcPr>
          <w:p w14:paraId="1B98C528"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0.80</w:t>
            </w:r>
          </w:p>
        </w:tc>
        <w:tc>
          <w:tcPr>
            <w:tcW w:w="0" w:type="auto"/>
          </w:tcPr>
          <w:p w14:paraId="4ED041CF"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88</w:t>
            </w:r>
          </w:p>
        </w:tc>
        <w:tc>
          <w:tcPr>
            <w:tcW w:w="0" w:type="auto"/>
          </w:tcPr>
          <w:p w14:paraId="26797778"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22</w:t>
            </w:r>
          </w:p>
        </w:tc>
        <w:tc>
          <w:tcPr>
            <w:tcW w:w="0" w:type="auto"/>
          </w:tcPr>
          <w:p w14:paraId="1CE90532"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247</w:t>
            </w:r>
          </w:p>
        </w:tc>
      </w:tr>
      <w:tr w:rsidR="005F5925" w:rsidRPr="00F41B40" w14:paraId="3B723BEB" w14:textId="77777777" w:rsidTr="00241BE5">
        <w:tc>
          <w:tcPr>
            <w:tcW w:w="0" w:type="auto"/>
          </w:tcPr>
          <w:p w14:paraId="6A835B6D"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0.90</w:t>
            </w:r>
          </w:p>
        </w:tc>
        <w:tc>
          <w:tcPr>
            <w:tcW w:w="0" w:type="auto"/>
          </w:tcPr>
          <w:p w14:paraId="4C57475A"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100</w:t>
            </w:r>
          </w:p>
        </w:tc>
        <w:tc>
          <w:tcPr>
            <w:tcW w:w="0" w:type="auto"/>
          </w:tcPr>
          <w:p w14:paraId="4B5930F8"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4</w:t>
            </w:r>
          </w:p>
        </w:tc>
        <w:tc>
          <w:tcPr>
            <w:tcW w:w="0" w:type="auto"/>
          </w:tcPr>
          <w:p w14:paraId="37B87BCD"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43</w:t>
            </w:r>
          </w:p>
        </w:tc>
      </w:tr>
    </w:tbl>
    <w:p w14:paraId="23A41C90" w14:textId="79436155" w:rsidR="005F5925" w:rsidRPr="00E34E74" w:rsidRDefault="005F5925" w:rsidP="00E34E74">
      <w:pPr>
        <w:pStyle w:val="TableCaption"/>
        <w:spacing w:line="480" w:lineRule="auto"/>
        <w:rPr>
          <w:ins w:id="252" w:author="Milstead, Bryan" w:date="2015-12-14T16:37:00Z"/>
          <w:rFonts w:ascii="Times New Roman" w:hAnsi="Times New Roman" w:cs="Times New Roman"/>
          <w:sz w:val="20"/>
          <w:szCs w:val="20"/>
        </w:rPr>
      </w:pPr>
    </w:p>
    <w:p w14:paraId="06CDB7FB" w14:textId="1D17D2B4" w:rsidR="00106DBE" w:rsidRPr="001E4C36" w:rsidDel="00106DBE" w:rsidRDefault="00106DBE" w:rsidP="00E34E74">
      <w:pPr>
        <w:pStyle w:val="TableCaption"/>
        <w:spacing w:line="480" w:lineRule="auto"/>
        <w:rPr>
          <w:del w:id="253" w:author="Milstead, Bryan" w:date="2015-12-14T16:37:00Z"/>
          <w:rFonts w:ascii="Times New Roman" w:hAnsi="Times New Roman" w:cs="Times New Roman"/>
        </w:rPr>
      </w:pPr>
    </w:p>
    <w:p w14:paraId="7FA6C8AC" w14:textId="6625E833" w:rsidR="009514D2" w:rsidRPr="00F41B40" w:rsidDel="00106DBE" w:rsidRDefault="009514D2" w:rsidP="00E34E74">
      <w:pPr>
        <w:spacing w:line="480" w:lineRule="auto"/>
        <w:rPr>
          <w:del w:id="254" w:author="Milstead, Bryan" w:date="2015-12-14T16:36:00Z"/>
          <w:rFonts w:ascii="Times New Roman" w:hAnsi="Times New Roman" w:cs="Times New Roman"/>
          <w:b/>
        </w:rPr>
      </w:pPr>
    </w:p>
    <w:p w14:paraId="3C6D7608" w14:textId="35FB17E9" w:rsidR="00355418" w:rsidRPr="00F41B40" w:rsidDel="00106DBE" w:rsidRDefault="00355418" w:rsidP="00E34E74">
      <w:pPr>
        <w:spacing w:line="480" w:lineRule="auto"/>
        <w:rPr>
          <w:del w:id="255" w:author="Milstead, Bryan" w:date="2015-12-14T16:37:00Z"/>
          <w:rFonts w:ascii="Times New Roman" w:hAnsi="Times New Roman" w:cs="Times New Roman"/>
        </w:rPr>
      </w:pPr>
    </w:p>
    <w:p w14:paraId="4E55DB03" w14:textId="49E39BFC" w:rsidR="00355418" w:rsidRPr="00F41B40" w:rsidRDefault="0078529F" w:rsidP="00E34E74">
      <w:pPr>
        <w:pStyle w:val="Heading1"/>
        <w:spacing w:line="480" w:lineRule="auto"/>
        <w:rPr>
          <w:rFonts w:ascii="Times New Roman" w:hAnsi="Times New Roman" w:cs="Times New Roman"/>
          <w:color w:val="auto"/>
          <w:sz w:val="24"/>
          <w:szCs w:val="24"/>
        </w:rPr>
      </w:pPr>
      <w:bookmarkStart w:id="256" w:name="figures"/>
      <w:bookmarkEnd w:id="256"/>
      <w:r>
        <w:rPr>
          <w:rFonts w:ascii="Times New Roman" w:hAnsi="Times New Roman" w:cs="Times New Roman"/>
          <w:color w:val="auto"/>
          <w:sz w:val="24"/>
          <w:szCs w:val="24"/>
        </w:rPr>
        <w:t>Figure</w:t>
      </w:r>
      <w:r w:rsidR="005F5925" w:rsidRPr="00F41B40">
        <w:rPr>
          <w:rFonts w:ascii="Times New Roman" w:hAnsi="Times New Roman" w:cs="Times New Roman"/>
          <w:color w:val="auto"/>
          <w:sz w:val="24"/>
          <w:szCs w:val="24"/>
        </w:rPr>
        <w:t xml:space="preserve"> Captions</w:t>
      </w:r>
    </w:p>
    <w:p w14:paraId="4EBFCE37" w14:textId="34EDBA4C" w:rsidR="00355418" w:rsidRPr="00E34E74" w:rsidRDefault="00106DBE" w:rsidP="00E34E74">
      <w:pPr>
        <w:spacing w:line="480" w:lineRule="auto"/>
        <w:rPr>
          <w:ins w:id="257" w:author="Milstead, Bryan" w:date="2015-12-14T16:38:00Z"/>
          <w:rFonts w:ascii="Times New Roman" w:hAnsi="Times New Roman" w:cs="Times New Roman"/>
        </w:rPr>
      </w:pPr>
      <w:ins w:id="258" w:author="Milstead, Bryan" w:date="2015-12-14T16:38:00Z">
        <w:r w:rsidRPr="00E34E74">
          <w:rPr>
            <w:rFonts w:ascii="Times New Roman" w:hAnsi="Times New Roman" w:cs="Times New Roman"/>
          </w:rPr>
          <w:t xml:space="preserve"> </w:t>
        </w:r>
      </w:ins>
      <w:ins w:id="259" w:author="Milstead, Bryan" w:date="2015-12-21T14:51:00Z">
        <w:r w:rsidR="00F139C3">
          <w:rPr>
            <w:rFonts w:ascii="Times New Roman" w:hAnsi="Times New Roman" w:cs="Times New Roman"/>
          </w:rPr>
          <w:t>Fig.</w:t>
        </w:r>
      </w:ins>
      <w:ins w:id="260" w:author="Milstead, Bryan" w:date="2015-12-14T16:38:00Z">
        <w:r w:rsidRPr="00E34E74">
          <w:rPr>
            <w:rFonts w:ascii="Times New Roman" w:hAnsi="Times New Roman" w:cs="Times New Roman"/>
          </w:rPr>
          <w:t xml:space="preserve"> 1: Map of the distribution of National Lakes </w:t>
        </w:r>
      </w:ins>
      <w:ins w:id="261" w:author="Milstead, Bryan" w:date="2015-12-17T16:29:00Z">
        <w:r w:rsidR="008D304B" w:rsidRPr="008D304B">
          <w:rPr>
            <w:rFonts w:ascii="Times New Roman" w:hAnsi="Times New Roman" w:cs="Times New Roman"/>
          </w:rPr>
          <w:t>Assessment</w:t>
        </w:r>
      </w:ins>
      <w:ins w:id="262" w:author="Milstead, Bryan" w:date="2015-12-14T16:38:00Z">
        <w:r w:rsidRPr="00E34E74">
          <w:rPr>
            <w:rFonts w:ascii="Times New Roman" w:hAnsi="Times New Roman" w:cs="Times New Roman"/>
          </w:rPr>
          <w:t xml:space="preserve"> Sampling locations</w:t>
        </w:r>
      </w:ins>
      <w:ins w:id="263" w:author="Milstead, Bryan" w:date="2015-12-21T10:51:00Z">
        <w:r w:rsidR="0052282A">
          <w:rPr>
            <w:rFonts w:ascii="Times New Roman" w:hAnsi="Times New Roman" w:cs="Times New Roman"/>
          </w:rPr>
          <w:t>.</w:t>
        </w:r>
      </w:ins>
    </w:p>
    <w:p w14:paraId="0955F0CC" w14:textId="62AB63AE" w:rsidR="00106DBE" w:rsidDel="00CA3C16" w:rsidRDefault="00F139C3" w:rsidP="00E34E74">
      <w:pPr>
        <w:spacing w:line="480" w:lineRule="auto"/>
        <w:rPr>
          <w:del w:id="264" w:author="Milstead, Bryan" w:date="2015-12-14T16:38:00Z"/>
          <w:rFonts w:ascii="Times New Roman" w:hAnsi="Times New Roman" w:cs="Times New Roman"/>
        </w:rPr>
      </w:pPr>
      <w:ins w:id="265" w:author="Milstead, Bryan" w:date="2015-12-21T14:51:00Z">
        <w:r>
          <w:rPr>
            <w:rFonts w:ascii="Times New Roman" w:hAnsi="Times New Roman" w:cs="Times New Roman"/>
          </w:rPr>
          <w:lastRenderedPageBreak/>
          <w:t>Fig.</w:t>
        </w:r>
      </w:ins>
      <w:ins w:id="266" w:author="Milstead, Bryan" w:date="2015-12-14T16:38:00Z">
        <w:r w:rsidR="00106DBE" w:rsidRPr="00E34E74">
          <w:rPr>
            <w:rFonts w:ascii="Times New Roman" w:hAnsi="Times New Roman" w:cs="Times New Roman"/>
          </w:rPr>
          <w:t xml:space="preserve"> 2: Wadeable Streams </w:t>
        </w:r>
      </w:ins>
      <w:ins w:id="267" w:author="Milstead, Bryan" w:date="2015-12-17T16:29:00Z">
        <w:r w:rsidR="008D304B" w:rsidRPr="008D304B">
          <w:rPr>
            <w:rFonts w:ascii="Times New Roman" w:hAnsi="Times New Roman" w:cs="Times New Roman"/>
          </w:rPr>
          <w:t>Assessment</w:t>
        </w:r>
      </w:ins>
      <w:ins w:id="268" w:author="Milstead, Bryan" w:date="2015-12-14T16:38:00Z">
        <w:r w:rsidR="00106DBE" w:rsidRPr="00E34E74">
          <w:rPr>
            <w:rFonts w:ascii="Times New Roman" w:hAnsi="Times New Roman" w:cs="Times New Roman"/>
          </w:rPr>
          <w:t xml:space="preserve"> ecoregions</w:t>
        </w:r>
      </w:ins>
    </w:p>
    <w:p w14:paraId="10333AF7" w14:textId="77777777" w:rsidR="00CA3C16" w:rsidRPr="00F41B40" w:rsidRDefault="00CA3C16" w:rsidP="00E34E74">
      <w:pPr>
        <w:spacing w:line="480" w:lineRule="auto"/>
        <w:rPr>
          <w:ins w:id="269" w:author="Milstead, Bryan" w:date="2015-12-21T12:37:00Z"/>
          <w:rFonts w:ascii="Times New Roman" w:hAnsi="Times New Roman" w:cs="Times New Roman"/>
        </w:rPr>
      </w:pPr>
    </w:p>
    <w:p w14:paraId="2F5702CD" w14:textId="7EE66364" w:rsidR="00355418" w:rsidRPr="00F41B40" w:rsidDel="000A7E20" w:rsidRDefault="00355418" w:rsidP="00E34E74">
      <w:pPr>
        <w:spacing w:line="480" w:lineRule="auto"/>
        <w:rPr>
          <w:del w:id="270" w:author="Milstead, Bryan" w:date="2015-12-21T10:46:00Z"/>
          <w:rFonts w:ascii="Times New Roman" w:hAnsi="Times New Roman" w:cs="Times New Roman"/>
        </w:rPr>
      </w:pPr>
    </w:p>
    <w:p w14:paraId="51E1C1A0" w14:textId="20E84BC7" w:rsidR="00106DBE" w:rsidRPr="00E34E74" w:rsidRDefault="00F139C3" w:rsidP="00E34E74">
      <w:pPr>
        <w:spacing w:line="480" w:lineRule="auto"/>
        <w:rPr>
          <w:ins w:id="271" w:author="Milstead, Bryan" w:date="2015-12-14T16:39:00Z"/>
          <w:rFonts w:ascii="Times New Roman" w:hAnsi="Times New Roman" w:cs="Times New Roman"/>
        </w:rPr>
      </w:pPr>
      <w:ins w:id="272" w:author="Milstead, Bryan" w:date="2015-12-21T14:51:00Z">
        <w:r>
          <w:rPr>
            <w:rFonts w:ascii="Times New Roman" w:hAnsi="Times New Roman" w:cs="Times New Roman"/>
          </w:rPr>
          <w:t>Fig.</w:t>
        </w:r>
      </w:ins>
      <w:ins w:id="273" w:author="Milstead, Bryan" w:date="2015-12-14T16:38:00Z">
        <w:r w:rsidR="00106DBE" w:rsidRPr="00E34E74">
          <w:rPr>
            <w:rFonts w:ascii="Times New Roman" w:hAnsi="Times New Roman" w:cs="Times New Roman"/>
          </w:rPr>
          <w:t xml:space="preserve"> 3: Variable selection plot for all variables. Shows percent increase in mean squared error as a function of the number of variables.</w:t>
        </w:r>
      </w:ins>
    </w:p>
    <w:p w14:paraId="38133EC0" w14:textId="1971EDD0" w:rsidR="00355418" w:rsidRPr="00F41B40" w:rsidRDefault="00F139C3" w:rsidP="00E34E74">
      <w:pPr>
        <w:spacing w:line="480" w:lineRule="auto"/>
        <w:rPr>
          <w:rFonts w:ascii="Times New Roman" w:hAnsi="Times New Roman" w:cs="Times New Roman"/>
        </w:rPr>
      </w:pPr>
      <w:ins w:id="274" w:author="Milstead, Bryan" w:date="2015-12-21T14:51:00Z">
        <w:r>
          <w:rPr>
            <w:rFonts w:ascii="Times New Roman" w:hAnsi="Times New Roman" w:cs="Times New Roman"/>
          </w:rPr>
          <w:t>Fig.</w:t>
        </w:r>
      </w:ins>
      <w:ins w:id="275" w:author="Milstead, Bryan" w:date="2015-12-14T16:39:00Z">
        <w:r w:rsidR="00106DBE" w:rsidRPr="00E34E74">
          <w:rPr>
            <w:rFonts w:ascii="Times New Roman" w:hAnsi="Times New Roman" w:cs="Times New Roman"/>
          </w:rPr>
          <w:t xml:space="preserve"> 4: Importance plot for All Variables., shows percent increase in mean square error. Higher values of percent increase in mean squared error indicates higher importance. </w:t>
        </w:r>
      </w:ins>
    </w:p>
    <w:p w14:paraId="555B2224" w14:textId="664DCBC3" w:rsidR="00355418" w:rsidRPr="00E34E74" w:rsidRDefault="00F139C3" w:rsidP="00E34E74">
      <w:pPr>
        <w:spacing w:line="480" w:lineRule="auto"/>
        <w:rPr>
          <w:rFonts w:ascii="Times New Roman" w:hAnsi="Times New Roman" w:cs="Times New Roman"/>
        </w:rPr>
      </w:pPr>
      <w:r>
        <w:rPr>
          <w:rFonts w:ascii="Times New Roman" w:hAnsi="Times New Roman" w:cs="Times New Roman"/>
        </w:rPr>
        <w:t>Fig.</w:t>
      </w:r>
      <w:r w:rsidR="00106DBE" w:rsidRPr="00E34E74">
        <w:rPr>
          <w:rFonts w:ascii="Times New Roman" w:hAnsi="Times New Roman" w:cs="Times New Roman"/>
        </w:rPr>
        <w:t xml:space="preserve"> 5: All Variables partial dependence plots for the </w:t>
      </w:r>
      <w:r w:rsidR="00246C26">
        <w:rPr>
          <w:rFonts w:ascii="Times New Roman" w:hAnsi="Times New Roman" w:cs="Times New Roman"/>
        </w:rPr>
        <w:t>6</w:t>
      </w:r>
      <w:r w:rsidR="00106DBE" w:rsidRPr="00E34E74">
        <w:rPr>
          <w:rFonts w:ascii="Times New Roman" w:hAnsi="Times New Roman" w:cs="Times New Roman"/>
        </w:rPr>
        <w:t xml:space="preserve"> most important variables.</w:t>
      </w:r>
    </w:p>
    <w:p w14:paraId="13320774" w14:textId="6F39EFF1" w:rsidR="00106DBE" w:rsidRPr="00F41B40" w:rsidRDefault="00F139C3" w:rsidP="00E34E74">
      <w:pPr>
        <w:spacing w:line="480" w:lineRule="auto"/>
        <w:rPr>
          <w:rFonts w:ascii="Times New Roman" w:hAnsi="Times New Roman" w:cs="Times New Roman"/>
        </w:rPr>
      </w:pPr>
      <w:r>
        <w:rPr>
          <w:rFonts w:ascii="Times New Roman" w:hAnsi="Times New Roman" w:cs="Times New Roman"/>
        </w:rPr>
        <w:t>Fig.</w:t>
      </w:r>
      <w:r w:rsidR="00106DBE" w:rsidRPr="00E34E74">
        <w:rPr>
          <w:rFonts w:ascii="Times New Roman" w:hAnsi="Times New Roman" w:cs="Times New Roman"/>
        </w:rPr>
        <w:t xml:space="preserve"> 6: Variable selection plot for GIS only variables. Shows percent increase in mean squared error as a function of the number of variables.</w:t>
      </w:r>
    </w:p>
    <w:p w14:paraId="50120108" w14:textId="2DA9F70B" w:rsidR="00106DBE" w:rsidRPr="00E34E74" w:rsidRDefault="00F139C3" w:rsidP="00E34E74">
      <w:pPr>
        <w:spacing w:line="480" w:lineRule="auto"/>
        <w:rPr>
          <w:rFonts w:ascii="Times New Roman" w:hAnsi="Times New Roman" w:cs="Times New Roman"/>
        </w:rPr>
      </w:pPr>
      <w:r>
        <w:rPr>
          <w:rFonts w:ascii="Times New Roman" w:hAnsi="Times New Roman" w:cs="Times New Roman"/>
        </w:rPr>
        <w:t>Fig.</w:t>
      </w:r>
      <w:r w:rsidR="00106DBE" w:rsidRPr="00E34E74">
        <w:rPr>
          <w:rFonts w:ascii="Times New Roman" w:hAnsi="Times New Roman" w:cs="Times New Roman"/>
        </w:rPr>
        <w:t xml:space="preserve"> 7: Importance plot for GIS Only Variables., shows percent increase in mean square error. Higher values of percent increase in mean squared error indicates higher importance. </w:t>
      </w:r>
    </w:p>
    <w:p w14:paraId="2439A97A" w14:textId="30D1C6B0" w:rsidR="00355418" w:rsidDel="00CA3C16" w:rsidRDefault="00F139C3" w:rsidP="00E34E74">
      <w:pPr>
        <w:spacing w:line="480" w:lineRule="auto"/>
        <w:rPr>
          <w:del w:id="276" w:author="Milstead, Bryan" w:date="2015-12-14T16:39:00Z"/>
          <w:rFonts w:ascii="Times New Roman" w:hAnsi="Times New Roman" w:cs="Times New Roman"/>
        </w:rPr>
      </w:pPr>
      <w:r>
        <w:rPr>
          <w:rFonts w:ascii="Times New Roman" w:hAnsi="Times New Roman" w:cs="Times New Roman"/>
        </w:rPr>
        <w:t>Fig.</w:t>
      </w:r>
      <w:r w:rsidR="00106DBE" w:rsidRPr="00E34E74">
        <w:rPr>
          <w:rFonts w:ascii="Times New Roman" w:hAnsi="Times New Roman" w:cs="Times New Roman"/>
        </w:rPr>
        <w:t xml:space="preserve"> 8: GIS Only Variables partial dependence plots for the </w:t>
      </w:r>
      <w:r w:rsidR="00246C26">
        <w:rPr>
          <w:rFonts w:ascii="Times New Roman" w:hAnsi="Times New Roman" w:cs="Times New Roman"/>
        </w:rPr>
        <w:t>6</w:t>
      </w:r>
      <w:r w:rsidR="00106DBE" w:rsidRPr="00E34E74">
        <w:rPr>
          <w:rFonts w:ascii="Times New Roman" w:hAnsi="Times New Roman" w:cs="Times New Roman"/>
        </w:rPr>
        <w:t xml:space="preserve"> most important variables.</w:t>
      </w:r>
    </w:p>
    <w:p w14:paraId="1869E17C" w14:textId="77777777" w:rsidR="00CA3C16" w:rsidRPr="00F41B40" w:rsidRDefault="00CA3C16" w:rsidP="00E34E74">
      <w:pPr>
        <w:spacing w:line="480" w:lineRule="auto"/>
        <w:rPr>
          <w:ins w:id="277" w:author="Milstead, Bryan" w:date="2015-12-21T12:37:00Z"/>
          <w:rFonts w:ascii="Times New Roman" w:hAnsi="Times New Roman" w:cs="Times New Roman"/>
        </w:rPr>
      </w:pPr>
    </w:p>
    <w:p w14:paraId="53278476" w14:textId="0FEC2BDD" w:rsidR="00355418" w:rsidRPr="00F41B40" w:rsidDel="00106DBE" w:rsidRDefault="00355418" w:rsidP="00E34E74">
      <w:pPr>
        <w:spacing w:line="480" w:lineRule="auto"/>
        <w:rPr>
          <w:del w:id="278" w:author="Milstead, Bryan" w:date="2015-12-14T16:39:00Z"/>
          <w:rFonts w:ascii="Times New Roman" w:hAnsi="Times New Roman" w:cs="Times New Roman"/>
        </w:rPr>
      </w:pPr>
    </w:p>
    <w:p w14:paraId="2E118639" w14:textId="3FED0C62" w:rsidR="00355418" w:rsidRPr="00F41B40" w:rsidDel="00106DBE" w:rsidRDefault="00355418" w:rsidP="00E34E74">
      <w:pPr>
        <w:spacing w:line="480" w:lineRule="auto"/>
        <w:rPr>
          <w:del w:id="279" w:author="Milstead, Bryan" w:date="2015-12-14T16:39:00Z"/>
          <w:rFonts w:ascii="Times New Roman" w:hAnsi="Times New Roman" w:cs="Times New Roman"/>
        </w:rPr>
      </w:pPr>
    </w:p>
    <w:p w14:paraId="71570D00" w14:textId="725B66F1" w:rsidR="00355418" w:rsidRPr="00F41B40" w:rsidDel="00106DBE" w:rsidRDefault="00355418" w:rsidP="00E34E74">
      <w:pPr>
        <w:spacing w:line="480" w:lineRule="auto"/>
        <w:rPr>
          <w:del w:id="280" w:author="Milstead, Bryan" w:date="2015-12-14T16:39:00Z"/>
          <w:rFonts w:ascii="Times New Roman" w:hAnsi="Times New Roman" w:cs="Times New Roman"/>
        </w:rPr>
      </w:pPr>
    </w:p>
    <w:p w14:paraId="339AA01A" w14:textId="46EB0AF4" w:rsidR="00355418" w:rsidRPr="00F41B40" w:rsidDel="00106DBE" w:rsidRDefault="00355418" w:rsidP="00E34E74">
      <w:pPr>
        <w:spacing w:line="480" w:lineRule="auto"/>
        <w:rPr>
          <w:del w:id="281" w:author="Milstead, Bryan" w:date="2015-12-14T16:39:00Z"/>
          <w:rFonts w:ascii="Times New Roman" w:hAnsi="Times New Roman" w:cs="Times New Roman"/>
        </w:rPr>
      </w:pPr>
    </w:p>
    <w:p w14:paraId="4DFCDCE3" w14:textId="2454DD61" w:rsidR="00355418" w:rsidRPr="00F41B40" w:rsidDel="00106DBE" w:rsidRDefault="00355418" w:rsidP="00E34E74">
      <w:pPr>
        <w:spacing w:line="480" w:lineRule="auto"/>
        <w:rPr>
          <w:del w:id="282" w:author="Milstead, Bryan" w:date="2015-12-14T16:39:00Z"/>
          <w:rFonts w:ascii="Times New Roman" w:hAnsi="Times New Roman" w:cs="Times New Roman"/>
        </w:rPr>
      </w:pPr>
    </w:p>
    <w:p w14:paraId="78B2C954" w14:textId="0400E405" w:rsidR="00355418" w:rsidRPr="00F41B40" w:rsidDel="00106DBE" w:rsidRDefault="00355418" w:rsidP="00E34E74">
      <w:pPr>
        <w:spacing w:line="480" w:lineRule="auto"/>
        <w:rPr>
          <w:del w:id="283" w:author="Milstead, Bryan" w:date="2015-12-14T16:39:00Z"/>
          <w:rFonts w:ascii="Times New Roman" w:hAnsi="Times New Roman" w:cs="Times New Roman"/>
        </w:rPr>
      </w:pPr>
    </w:p>
    <w:p w14:paraId="7DE285B0" w14:textId="77777777" w:rsidR="00355418" w:rsidRPr="00F41B40" w:rsidDel="000A7E20" w:rsidRDefault="00355418" w:rsidP="00E34E74">
      <w:pPr>
        <w:spacing w:line="480" w:lineRule="auto"/>
        <w:rPr>
          <w:del w:id="284" w:author="Milstead, Bryan" w:date="2015-12-21T10:46:00Z"/>
          <w:rFonts w:ascii="Times New Roman" w:hAnsi="Times New Roman" w:cs="Times New Roman"/>
        </w:rPr>
      </w:pPr>
    </w:p>
    <w:p w14:paraId="762F999C" w14:textId="384A1466" w:rsidR="00355418" w:rsidRPr="00F41B40" w:rsidDel="00106DBE" w:rsidRDefault="00F139C3" w:rsidP="00E34E74">
      <w:pPr>
        <w:spacing w:line="480" w:lineRule="auto"/>
        <w:rPr>
          <w:del w:id="285" w:author="Milstead, Bryan" w:date="2015-12-14T16:40:00Z"/>
          <w:rFonts w:ascii="Times New Roman" w:hAnsi="Times New Roman" w:cs="Times New Roman"/>
        </w:rPr>
      </w:pPr>
      <w:ins w:id="286" w:author="Milstead, Bryan" w:date="2015-12-21T14:51:00Z">
        <w:r>
          <w:rPr>
            <w:rFonts w:ascii="Times New Roman" w:hAnsi="Times New Roman" w:cs="Times New Roman"/>
          </w:rPr>
          <w:t>Fig.</w:t>
        </w:r>
      </w:ins>
      <w:ins w:id="287" w:author="Milstead, Bryan" w:date="2015-12-14T16:41:00Z">
        <w:r w:rsidR="00106DBE" w:rsidRPr="00E34E74">
          <w:rPr>
            <w:rFonts w:ascii="Times New Roman" w:hAnsi="Times New Roman" w:cs="Times New Roman"/>
          </w:rPr>
          <w:t xml:space="preserve"> 9: Prediction probabilities for the All Variables and GIS Only models. </w:t>
        </w:r>
      </w:ins>
    </w:p>
    <w:p w14:paraId="1B24EC70" w14:textId="28143660" w:rsidR="00355418" w:rsidRPr="00F41B40" w:rsidDel="00106DBE" w:rsidRDefault="00355418" w:rsidP="00E34E74">
      <w:pPr>
        <w:spacing w:line="480" w:lineRule="auto"/>
        <w:rPr>
          <w:del w:id="288" w:author="Milstead, Bryan" w:date="2015-12-14T16:40:00Z"/>
          <w:rFonts w:ascii="Times New Roman" w:hAnsi="Times New Roman" w:cs="Times New Roman"/>
        </w:rPr>
      </w:pPr>
    </w:p>
    <w:p w14:paraId="728F346A" w14:textId="590243AC" w:rsidR="00355418" w:rsidRPr="00F41B40" w:rsidRDefault="00355418" w:rsidP="00E34E74">
      <w:pPr>
        <w:spacing w:line="480" w:lineRule="auto"/>
        <w:rPr>
          <w:rFonts w:ascii="Times New Roman" w:hAnsi="Times New Roman" w:cs="Times New Roman"/>
        </w:rPr>
      </w:pPr>
    </w:p>
    <w:p w14:paraId="7ADABB65" w14:textId="6D8151F8" w:rsidR="00355418" w:rsidRPr="00E34E74" w:rsidRDefault="00F139C3" w:rsidP="00E34E74">
      <w:pPr>
        <w:spacing w:line="480" w:lineRule="auto"/>
        <w:rPr>
          <w:ins w:id="289" w:author="Milstead, Bryan" w:date="2015-12-14T16:41:00Z"/>
          <w:rFonts w:ascii="Times New Roman" w:hAnsi="Times New Roman" w:cs="Times New Roman"/>
        </w:rPr>
      </w:pPr>
      <w:ins w:id="290" w:author="Milstead, Bryan" w:date="2015-12-21T14:51:00Z">
        <w:r>
          <w:rPr>
            <w:rFonts w:ascii="Times New Roman" w:hAnsi="Times New Roman" w:cs="Times New Roman"/>
          </w:rPr>
          <w:t>Fig.</w:t>
        </w:r>
      </w:ins>
      <w:ins w:id="291" w:author="Milstead, Bryan" w:date="2015-12-14T16:41:00Z">
        <w:r w:rsidR="00106DBE" w:rsidRPr="00E34E74">
          <w:rPr>
            <w:rFonts w:ascii="Times New Roman" w:hAnsi="Times New Roman" w:cs="Times New Roman"/>
          </w:rPr>
          <w:t xml:space="preserve"> 10: Accuracy of predictions as a function of lake prediction probability. The x-axis represents lakes with a prediction probability at a given level or higher.</w:t>
        </w:r>
      </w:ins>
    </w:p>
    <w:p w14:paraId="5CABBACE" w14:textId="4DF1F23D" w:rsidR="00106DBE" w:rsidRPr="00F41B40" w:rsidDel="000A7E20" w:rsidRDefault="00F139C3" w:rsidP="00E34E74">
      <w:pPr>
        <w:spacing w:line="480" w:lineRule="auto"/>
        <w:rPr>
          <w:del w:id="292" w:author="Milstead, Bryan" w:date="2015-12-21T10:50:00Z"/>
          <w:rFonts w:ascii="Times New Roman" w:hAnsi="Times New Roman" w:cs="Times New Roman"/>
        </w:rPr>
      </w:pPr>
      <w:ins w:id="293" w:author="Milstead, Bryan" w:date="2015-12-21T14:51:00Z">
        <w:r>
          <w:rPr>
            <w:rFonts w:ascii="Times New Roman" w:hAnsi="Times New Roman" w:cs="Times New Roman"/>
          </w:rPr>
          <w:t>Fig.</w:t>
        </w:r>
      </w:ins>
      <w:ins w:id="294" w:author="Milstead, Bryan" w:date="2015-12-14T16:41:00Z">
        <w:r w:rsidR="00106DBE" w:rsidRPr="00E34E74">
          <w:rPr>
            <w:rFonts w:ascii="Times New Roman" w:hAnsi="Times New Roman" w:cs="Times New Roman"/>
          </w:rPr>
          <w:t xml:space="preserve"> 11: Maps of prediction probabilities for each of the four chlorophyll </w:t>
        </w:r>
        <w:r w:rsidR="00106DBE" w:rsidRPr="00E34E74">
          <w:rPr>
            <w:rFonts w:ascii="Times New Roman" w:hAnsi="Times New Roman" w:cs="Times New Roman"/>
            <w:i/>
          </w:rPr>
          <w:t>a</w:t>
        </w:r>
        <w:r w:rsidR="00106DBE" w:rsidRPr="00E34E74">
          <w:rPr>
            <w:rFonts w:ascii="Times New Roman" w:hAnsi="Times New Roman" w:cs="Times New Roman"/>
          </w:rPr>
          <w:t xml:space="preserve"> trophic states</w:t>
        </w:r>
      </w:ins>
      <w:ins w:id="295" w:author="Milstead, Bryan" w:date="2015-12-21T10:51:00Z">
        <w:r w:rsidR="0052282A">
          <w:rPr>
            <w:rFonts w:ascii="Times New Roman" w:hAnsi="Times New Roman" w:cs="Times New Roman"/>
          </w:rPr>
          <w:t>.</w:t>
        </w:r>
      </w:ins>
    </w:p>
    <w:p w14:paraId="3453F951" w14:textId="677FFD58" w:rsidR="00355418" w:rsidRPr="00E34E74" w:rsidDel="00106DBE" w:rsidRDefault="00355418" w:rsidP="00E34E74">
      <w:pPr>
        <w:spacing w:line="480" w:lineRule="auto"/>
        <w:rPr>
          <w:del w:id="296" w:author="Milstead, Bryan" w:date="2015-12-14T16:41:00Z"/>
          <w:rFonts w:ascii="Times New Roman" w:hAnsi="Times New Roman" w:cs="Times New Roman"/>
          <w:highlight w:val="yellow"/>
        </w:rPr>
      </w:pPr>
    </w:p>
    <w:p w14:paraId="14907A5C" w14:textId="14186AC4" w:rsidR="00355418" w:rsidRPr="00E34E74" w:rsidDel="00106DBE" w:rsidRDefault="00355418" w:rsidP="00E34E74">
      <w:pPr>
        <w:spacing w:line="480" w:lineRule="auto"/>
        <w:rPr>
          <w:del w:id="297" w:author="Milstead, Bryan" w:date="2015-12-14T16:41:00Z"/>
          <w:rFonts w:ascii="Times New Roman" w:hAnsi="Times New Roman" w:cs="Times New Roman"/>
          <w:highlight w:val="yellow"/>
        </w:rPr>
      </w:pPr>
    </w:p>
    <w:p w14:paraId="05B2DE69" w14:textId="3427094A" w:rsidR="00355418" w:rsidRPr="00E34E74" w:rsidDel="00106DBE" w:rsidRDefault="00355418" w:rsidP="00E34E74">
      <w:pPr>
        <w:spacing w:line="480" w:lineRule="auto"/>
        <w:rPr>
          <w:del w:id="298" w:author="Milstead, Bryan" w:date="2015-12-14T16:41:00Z"/>
          <w:rFonts w:ascii="Times New Roman" w:hAnsi="Times New Roman" w:cs="Times New Roman"/>
          <w:highlight w:val="yellow"/>
        </w:rPr>
      </w:pPr>
    </w:p>
    <w:p w14:paraId="3A0B2475" w14:textId="1CD619E2" w:rsidR="00355418" w:rsidRPr="00E34E74" w:rsidDel="00106DBE" w:rsidRDefault="00355418" w:rsidP="00E34E74">
      <w:pPr>
        <w:spacing w:line="480" w:lineRule="auto"/>
        <w:rPr>
          <w:del w:id="299" w:author="Milstead, Bryan" w:date="2015-12-14T16:41:00Z"/>
          <w:rFonts w:ascii="Times New Roman" w:hAnsi="Times New Roman" w:cs="Times New Roman"/>
          <w:highlight w:val="yellow"/>
        </w:rPr>
      </w:pPr>
    </w:p>
    <w:p w14:paraId="58826CD3" w14:textId="589C1A12" w:rsidR="00355418" w:rsidRPr="0003605A" w:rsidDel="001750DB" w:rsidRDefault="00355418" w:rsidP="00E34E74">
      <w:pPr>
        <w:spacing w:line="480" w:lineRule="auto"/>
        <w:rPr>
          <w:del w:id="300" w:author="Milstead, Bryan" w:date="2015-12-17T17:24:00Z"/>
          <w:rFonts w:ascii="Times New Roman" w:hAnsi="Times New Roman" w:cs="Times New Roman"/>
        </w:rPr>
      </w:pPr>
    </w:p>
    <w:p w14:paraId="1E95D011" w14:textId="434783B9" w:rsidR="00355418" w:rsidRPr="00F41B40" w:rsidDel="000A7E20" w:rsidRDefault="00355418" w:rsidP="00E34E74">
      <w:pPr>
        <w:spacing w:line="480" w:lineRule="auto"/>
        <w:rPr>
          <w:del w:id="301" w:author="Milstead, Bryan" w:date="2015-12-21T10:44:00Z"/>
          <w:rFonts w:ascii="Times New Roman" w:hAnsi="Times New Roman" w:cs="Times New Roman"/>
        </w:rPr>
      </w:pPr>
    </w:p>
    <w:p w14:paraId="745BE7DA" w14:textId="29951944" w:rsidR="00355418" w:rsidRPr="00F41B40" w:rsidDel="000A7E20" w:rsidRDefault="00355418" w:rsidP="00E34E74">
      <w:pPr>
        <w:spacing w:line="480" w:lineRule="auto"/>
        <w:rPr>
          <w:del w:id="302" w:author="Milstead, Bryan" w:date="2015-12-21T10:44:00Z"/>
          <w:rFonts w:ascii="Times New Roman" w:hAnsi="Times New Roman" w:cs="Times New Roman"/>
        </w:rPr>
      </w:pPr>
    </w:p>
    <w:p w14:paraId="04DA8192" w14:textId="57F6FD00" w:rsidR="00355418" w:rsidRPr="00F41B40" w:rsidDel="000A7E20" w:rsidRDefault="00355418" w:rsidP="00E34E74">
      <w:pPr>
        <w:spacing w:line="480" w:lineRule="auto"/>
        <w:rPr>
          <w:del w:id="303" w:author="Milstead, Bryan" w:date="2015-12-21T10:44:00Z"/>
          <w:rFonts w:ascii="Times New Roman" w:hAnsi="Times New Roman" w:cs="Times New Roman"/>
        </w:rPr>
      </w:pPr>
    </w:p>
    <w:p w14:paraId="7C9B1C17" w14:textId="77777777" w:rsidR="00355418" w:rsidRPr="001E4C36" w:rsidRDefault="00355418" w:rsidP="00E34E74">
      <w:pPr>
        <w:spacing w:line="480" w:lineRule="auto"/>
        <w:rPr>
          <w:rFonts w:ascii="Times New Roman" w:hAnsi="Times New Roman" w:cs="Times New Roman"/>
        </w:rPr>
      </w:pPr>
      <w:bookmarkStart w:id="304" w:name="tables"/>
      <w:bookmarkEnd w:id="304"/>
    </w:p>
    <w:sectPr w:rsidR="00355418" w:rsidRPr="001E4C36" w:rsidSect="009514D2">
      <w:footerReference w:type="default" r:id="rId14"/>
      <w:footerReference w:type="first" r:id="rId15"/>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lstead, Bryan" w:date="2015-12-21T14:15:00Z" w:initials="MB">
    <w:p w14:paraId="72B1F61B" w14:textId="303B5A34" w:rsidR="00FA1F5A" w:rsidRDefault="00FA1F5A">
      <w:pPr>
        <w:pStyle w:val="CommentText"/>
      </w:pPr>
      <w:r>
        <w:rPr>
          <w:rStyle w:val="CommentReference"/>
        </w:rPr>
        <w:annotationRef/>
      </w:r>
      <w:r w:rsidR="001A3B18">
        <w:rPr>
          <w:noProof/>
        </w:rPr>
        <w:t>Not in LitCit</w:t>
      </w:r>
    </w:p>
  </w:comment>
  <w:comment w:id="16" w:author="Milstead, Bryan" w:date="2015-12-21T16:07:00Z" w:initials="MB">
    <w:p w14:paraId="4EDB1A98" w14:textId="75FEA0E5" w:rsidR="00E34E74" w:rsidRDefault="00E34E74">
      <w:pPr>
        <w:pStyle w:val="CommentText"/>
      </w:pPr>
      <w:r>
        <w:rPr>
          <w:rStyle w:val="CommentReference"/>
        </w:rPr>
        <w:annotationRef/>
      </w:r>
      <w:r>
        <w:t>Does this formatting look right?</w:t>
      </w:r>
    </w:p>
  </w:comment>
  <w:comment w:id="40" w:author="Milstead, Bryan" w:date="2015-12-21T13:22:00Z" w:initials="MB">
    <w:p w14:paraId="55F6C08C" w14:textId="182DE4DA" w:rsidR="00ED5825" w:rsidRDefault="00ED5825">
      <w:pPr>
        <w:pStyle w:val="CommentText"/>
      </w:pPr>
      <w:r>
        <w:rPr>
          <w:rStyle w:val="CommentReference"/>
        </w:rPr>
        <w:annotationRef/>
      </w:r>
      <w:r w:rsidR="001A3B18">
        <w:rPr>
          <w:noProof/>
        </w:rPr>
        <w:t>Ch</w:t>
      </w:r>
      <w:r w:rsidR="001A3B18">
        <w:rPr>
          <w:noProof/>
        </w:rPr>
        <w:t>eck this.</w:t>
      </w:r>
      <w:r w:rsidR="001A3B18">
        <w:rPr>
          <w:noProof/>
        </w:rPr>
        <w:t xml:space="preserve">  I</w:t>
      </w:r>
      <w:r w:rsidR="001A3B18">
        <w:rPr>
          <w:noProof/>
        </w:rPr>
        <w:t xml:space="preserve"> don</w:t>
      </w:r>
      <w:r w:rsidR="001A3B18">
        <w:rPr>
          <w:noProof/>
        </w:rPr>
        <w:t xml:space="preserve">'t see these </w:t>
      </w:r>
      <w:r w:rsidR="00F139C3">
        <w:rPr>
          <w:noProof/>
        </w:rPr>
        <w:t>Fig.</w:t>
      </w:r>
      <w:r w:rsidR="001A3B18">
        <w:rPr>
          <w:noProof/>
        </w:rPr>
        <w:t>s in table 2.</w:t>
      </w:r>
    </w:p>
  </w:comment>
  <w:comment w:id="57" w:author="Milstead, Bryan" w:date="2015-12-21T13:23:00Z" w:initials="MB">
    <w:p w14:paraId="6224D4E1" w14:textId="3A07AF0E" w:rsidR="00ED5825" w:rsidRDefault="00ED5825">
      <w:pPr>
        <w:pStyle w:val="CommentText"/>
      </w:pPr>
      <w:r>
        <w:rPr>
          <w:rStyle w:val="CommentReference"/>
        </w:rPr>
        <w:annotationRef/>
      </w:r>
      <w:r w:rsidR="001A3B18">
        <w:rPr>
          <w:noProof/>
        </w:rPr>
        <w:t>As above, I don't see these values in the cited table.  Are they the means?</w:t>
      </w:r>
    </w:p>
  </w:comment>
  <w:comment w:id="171" w:author="Milstead, Bryan" w:date="2015-12-21T14:34:00Z" w:initials="MB">
    <w:p w14:paraId="5988C563" w14:textId="6F094B24" w:rsidR="008A071E" w:rsidRDefault="008A071E">
      <w:pPr>
        <w:pStyle w:val="CommentText"/>
      </w:pPr>
      <w:r>
        <w:rPr>
          <w:rStyle w:val="CommentReference"/>
        </w:rPr>
        <w:annotationRef/>
      </w:r>
      <w:r w:rsidR="001A3B18">
        <w:rPr>
          <w:noProof/>
        </w:rPr>
        <w:t>Need citations.</w:t>
      </w:r>
    </w:p>
  </w:comment>
  <w:comment w:id="189" w:author="Milstead, Bryan" w:date="2015-12-14T15:20:00Z" w:initials="MB">
    <w:p w14:paraId="02C4004A" w14:textId="77777777" w:rsidR="00241BE5" w:rsidRDefault="00241BE5">
      <w:pPr>
        <w:pStyle w:val="CommentText"/>
      </w:pPr>
      <w:r>
        <w:rPr>
          <w:rStyle w:val="CommentReference"/>
        </w:rPr>
        <w:annotationRef/>
      </w:r>
      <w:r>
        <w:t>Format calls for an editor.  This symposium is listed as author=”National Academy of Science”. Should “National Academy of Sciences, editor” be added before the symposium title?  I don’t think so.</w:t>
      </w:r>
    </w:p>
  </w:comment>
  <w:comment w:id="206" w:author="Milstead, Bryan" w:date="2015-12-14T15:09:00Z" w:initials="MB">
    <w:p w14:paraId="344BCCE8" w14:textId="77777777" w:rsidR="00241BE5" w:rsidRDefault="00241BE5">
      <w:pPr>
        <w:pStyle w:val="CommentText"/>
      </w:pPr>
      <w:r>
        <w:rPr>
          <w:rStyle w:val="CommentReference"/>
        </w:rPr>
        <w:annotationRef/>
      </w:r>
      <w:r>
        <w:t xml:space="preserve">Removed the “and others” this paper appears to be authored only by smith, </w:t>
      </w:r>
      <w:proofErr w:type="spellStart"/>
      <w:r>
        <w:t>joye</w:t>
      </w:r>
      <w:proofErr w:type="spellEnd"/>
      <w:r>
        <w:t xml:space="preserve">, and </w:t>
      </w:r>
      <w:proofErr w:type="spellStart"/>
      <w:r>
        <w:t>howarth</w:t>
      </w:r>
      <w:proofErr w:type="spellEnd"/>
      <w:r>
        <w:t>.</w:t>
      </w:r>
    </w:p>
  </w:comment>
  <w:comment w:id="230" w:author="Milstead, Bryan" w:date="2015-12-17T16:25:00Z" w:initials="MB">
    <w:p w14:paraId="6391A138" w14:textId="362F3B5F" w:rsidR="00241BE5" w:rsidRDefault="00241BE5">
      <w:pPr>
        <w:pStyle w:val="CommentText"/>
      </w:pPr>
      <w:r>
        <w:rPr>
          <w:rStyle w:val="CommentReference"/>
        </w:rPr>
        <w:annotationRef/>
      </w:r>
      <w:r>
        <w:rPr>
          <w:noProof/>
        </w:rPr>
        <w:t>Do we want to be like Tony Olsen and use interval notation  That is instead of “</w:t>
      </w:r>
      <w:r w:rsidRPr="00E112E8">
        <w:rPr>
          <w:rFonts w:ascii="Times New Roman" w:hAnsi="Times New Roman" w:cs="Times New Roman"/>
        </w:rPr>
        <w:t>&gt;2</w:t>
      </w:r>
      <w:r>
        <w:rPr>
          <w:rFonts w:ascii="Times New Roman" w:hAnsi="Times New Roman" w:cs="Times New Roman"/>
        </w:rPr>
        <w:t xml:space="preserve"> and &lt;=</w:t>
      </w:r>
      <w:r w:rsidRPr="00E112E8">
        <w:rPr>
          <w:rFonts w:ascii="Times New Roman" w:hAnsi="Times New Roman" w:cs="Times New Roman"/>
        </w:rPr>
        <w:t>7</w:t>
      </w:r>
      <w:r>
        <w:rPr>
          <w:rFonts w:ascii="Times New Roman" w:hAnsi="Times New Roman" w:cs="Times New Roman"/>
        </w:rPr>
        <w:t>”</w:t>
      </w:r>
      <w:r>
        <w:rPr>
          <w:rFonts w:ascii="Times New Roman" w:hAnsi="Times New Roman" w:cs="Times New Roman"/>
          <w:noProof/>
        </w:rPr>
        <w:t xml:space="preserve"> we could use [2,7).  Then again who really remembers this stuff? I always have to look it up.</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B1F61B" w15:done="0"/>
  <w15:commentEx w15:paraId="4EDB1A98" w15:done="0"/>
  <w15:commentEx w15:paraId="55F6C08C" w15:done="0"/>
  <w15:commentEx w15:paraId="6224D4E1" w15:done="0"/>
  <w15:commentEx w15:paraId="5988C563" w15:done="0"/>
  <w15:commentEx w15:paraId="02C4004A" w15:done="0"/>
  <w15:commentEx w15:paraId="344BCCE8" w15:done="0"/>
  <w15:commentEx w15:paraId="6391A13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DBACD4" w14:textId="77777777" w:rsidR="001A3B18" w:rsidRDefault="001A3B18" w:rsidP="009C6655">
      <w:pPr>
        <w:spacing w:before="0" w:after="0"/>
      </w:pPr>
      <w:r>
        <w:separator/>
      </w:r>
    </w:p>
  </w:endnote>
  <w:endnote w:type="continuationSeparator" w:id="0">
    <w:p w14:paraId="1DA73649" w14:textId="77777777" w:rsidR="001A3B18" w:rsidRDefault="001A3B18" w:rsidP="009C665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804B7" w14:textId="77777777" w:rsidR="00241BE5" w:rsidRDefault="00241BE5">
    <w:pPr>
      <w:pStyle w:val="Footer"/>
    </w:pPr>
  </w:p>
  <w:p w14:paraId="23C9A98A" w14:textId="77777777" w:rsidR="00241BE5" w:rsidRPr="009514D2" w:rsidRDefault="00241BE5" w:rsidP="009514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7B9BF" w14:textId="10C9F785" w:rsidR="00241BE5" w:rsidRDefault="00241BE5" w:rsidP="009514D2">
    <w:pPr>
      <w:spacing w:line="480" w:lineRule="auto"/>
      <w:contextualSpaci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7365E3" w14:textId="77777777" w:rsidR="001A3B18" w:rsidRDefault="001A3B18" w:rsidP="009C6655">
      <w:pPr>
        <w:spacing w:before="0" w:after="0"/>
      </w:pPr>
      <w:r>
        <w:separator/>
      </w:r>
    </w:p>
  </w:footnote>
  <w:footnote w:type="continuationSeparator" w:id="0">
    <w:p w14:paraId="1646BD9A" w14:textId="77777777" w:rsidR="001A3B18" w:rsidRDefault="001A3B18" w:rsidP="009C6655">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5EF0FA2"/>
    <w:multiLevelType w:val="multilevel"/>
    <w:tmpl w:val="B83683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E8E8C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78D6E1E"/>
    <w:multiLevelType w:val="multilevel"/>
    <w:tmpl w:val="8D1E61E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lstead, Bryan">
    <w15:presenceInfo w15:providerId="AD" w15:userId="S-1-5-21-1339303556-449845944-1601390327-675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605A"/>
    <w:rsid w:val="00041ED1"/>
    <w:rsid w:val="0004474A"/>
    <w:rsid w:val="000A7E20"/>
    <w:rsid w:val="000E1234"/>
    <w:rsid w:val="00106DBE"/>
    <w:rsid w:val="00173536"/>
    <w:rsid w:val="001748E7"/>
    <w:rsid w:val="001750DB"/>
    <w:rsid w:val="001A3B18"/>
    <w:rsid w:val="001E4C36"/>
    <w:rsid w:val="00241BE5"/>
    <w:rsid w:val="00246C26"/>
    <w:rsid w:val="002D4B92"/>
    <w:rsid w:val="00307570"/>
    <w:rsid w:val="00320B52"/>
    <w:rsid w:val="0035323F"/>
    <w:rsid w:val="00355418"/>
    <w:rsid w:val="00401EF2"/>
    <w:rsid w:val="0042185A"/>
    <w:rsid w:val="004E29B3"/>
    <w:rsid w:val="0052282A"/>
    <w:rsid w:val="00554278"/>
    <w:rsid w:val="00567B27"/>
    <w:rsid w:val="00590D07"/>
    <w:rsid w:val="005F5925"/>
    <w:rsid w:val="006C461F"/>
    <w:rsid w:val="00776663"/>
    <w:rsid w:val="00784D58"/>
    <w:rsid w:val="0078529F"/>
    <w:rsid w:val="007F0C71"/>
    <w:rsid w:val="00816059"/>
    <w:rsid w:val="008969FC"/>
    <w:rsid w:val="008A071E"/>
    <w:rsid w:val="008B6DCA"/>
    <w:rsid w:val="008D304B"/>
    <w:rsid w:val="008D6863"/>
    <w:rsid w:val="008F42DA"/>
    <w:rsid w:val="009514D2"/>
    <w:rsid w:val="009C6655"/>
    <w:rsid w:val="00A329E3"/>
    <w:rsid w:val="00A6228C"/>
    <w:rsid w:val="00AF358F"/>
    <w:rsid w:val="00B4090B"/>
    <w:rsid w:val="00B86B75"/>
    <w:rsid w:val="00BC48D5"/>
    <w:rsid w:val="00BF6E02"/>
    <w:rsid w:val="00C10628"/>
    <w:rsid w:val="00C36279"/>
    <w:rsid w:val="00C647E4"/>
    <w:rsid w:val="00CA3C16"/>
    <w:rsid w:val="00CD5E69"/>
    <w:rsid w:val="00CE0373"/>
    <w:rsid w:val="00CE1290"/>
    <w:rsid w:val="00DB2C4A"/>
    <w:rsid w:val="00E02D99"/>
    <w:rsid w:val="00E26204"/>
    <w:rsid w:val="00E315A3"/>
    <w:rsid w:val="00E349D9"/>
    <w:rsid w:val="00E34E74"/>
    <w:rsid w:val="00ED5825"/>
    <w:rsid w:val="00EF1131"/>
    <w:rsid w:val="00F139C3"/>
    <w:rsid w:val="00F304DE"/>
    <w:rsid w:val="00F3513A"/>
    <w:rsid w:val="00F41B40"/>
    <w:rsid w:val="00FA1F5A"/>
    <w:rsid w:val="00FD089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76908"/>
  <w15:docId w15:val="{C54F3561-03CC-441A-AD04-A31AF6F89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9C6655"/>
    <w:pPr>
      <w:tabs>
        <w:tab w:val="center" w:pos="4680"/>
        <w:tab w:val="right" w:pos="9360"/>
      </w:tabs>
      <w:spacing w:before="0" w:after="0"/>
    </w:pPr>
  </w:style>
  <w:style w:type="character" w:customStyle="1" w:styleId="HeaderChar">
    <w:name w:val="Header Char"/>
    <w:basedOn w:val="DefaultParagraphFont"/>
    <w:link w:val="Header"/>
    <w:uiPriority w:val="99"/>
    <w:rsid w:val="009C6655"/>
  </w:style>
  <w:style w:type="paragraph" w:styleId="Footer">
    <w:name w:val="footer"/>
    <w:basedOn w:val="Normal"/>
    <w:link w:val="FooterChar"/>
    <w:uiPriority w:val="99"/>
    <w:unhideWhenUsed/>
    <w:rsid w:val="009C6655"/>
    <w:pPr>
      <w:tabs>
        <w:tab w:val="center" w:pos="4680"/>
        <w:tab w:val="right" w:pos="9360"/>
      </w:tabs>
      <w:spacing w:before="0" w:after="0"/>
    </w:pPr>
  </w:style>
  <w:style w:type="character" w:customStyle="1" w:styleId="FooterChar">
    <w:name w:val="Footer Char"/>
    <w:basedOn w:val="DefaultParagraphFont"/>
    <w:link w:val="Footer"/>
    <w:uiPriority w:val="99"/>
    <w:rsid w:val="009C6655"/>
  </w:style>
  <w:style w:type="character" w:styleId="CommentReference">
    <w:name w:val="annotation reference"/>
    <w:basedOn w:val="DefaultParagraphFont"/>
    <w:semiHidden/>
    <w:unhideWhenUsed/>
    <w:rsid w:val="00C10628"/>
    <w:rPr>
      <w:sz w:val="16"/>
      <w:szCs w:val="16"/>
    </w:rPr>
  </w:style>
  <w:style w:type="paragraph" w:styleId="CommentText">
    <w:name w:val="annotation text"/>
    <w:basedOn w:val="Normal"/>
    <w:link w:val="CommentTextChar"/>
    <w:semiHidden/>
    <w:unhideWhenUsed/>
    <w:rsid w:val="00C10628"/>
    <w:rPr>
      <w:sz w:val="20"/>
      <w:szCs w:val="20"/>
    </w:rPr>
  </w:style>
  <w:style w:type="character" w:customStyle="1" w:styleId="CommentTextChar">
    <w:name w:val="Comment Text Char"/>
    <w:basedOn w:val="DefaultParagraphFont"/>
    <w:link w:val="CommentText"/>
    <w:semiHidden/>
    <w:rsid w:val="00C10628"/>
    <w:rPr>
      <w:sz w:val="20"/>
      <w:szCs w:val="20"/>
    </w:rPr>
  </w:style>
  <w:style w:type="paragraph" w:styleId="CommentSubject">
    <w:name w:val="annotation subject"/>
    <w:basedOn w:val="CommentText"/>
    <w:next w:val="CommentText"/>
    <w:link w:val="CommentSubjectChar"/>
    <w:semiHidden/>
    <w:unhideWhenUsed/>
    <w:rsid w:val="00C10628"/>
    <w:rPr>
      <w:b/>
      <w:bCs/>
    </w:rPr>
  </w:style>
  <w:style w:type="character" w:customStyle="1" w:styleId="CommentSubjectChar">
    <w:name w:val="Comment Subject Char"/>
    <w:basedOn w:val="CommentTextChar"/>
    <w:link w:val="CommentSubject"/>
    <w:semiHidden/>
    <w:rsid w:val="00C10628"/>
    <w:rPr>
      <w:b/>
      <w:bCs/>
      <w:sz w:val="20"/>
      <w:szCs w:val="20"/>
    </w:rPr>
  </w:style>
  <w:style w:type="paragraph" w:styleId="BalloonText">
    <w:name w:val="Balloon Text"/>
    <w:basedOn w:val="Normal"/>
    <w:link w:val="BalloonTextChar"/>
    <w:semiHidden/>
    <w:unhideWhenUsed/>
    <w:rsid w:val="00C10628"/>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C10628"/>
    <w:rPr>
      <w:rFonts w:ascii="Segoe UI" w:hAnsi="Segoe UI" w:cs="Segoe UI"/>
      <w:sz w:val="18"/>
      <w:szCs w:val="18"/>
    </w:rPr>
  </w:style>
  <w:style w:type="paragraph" w:styleId="Revision">
    <w:name w:val="Revision"/>
    <w:hidden/>
    <w:semiHidden/>
    <w:rsid w:val="008D304B"/>
    <w:pPr>
      <w:spacing w:after="0"/>
    </w:pPr>
  </w:style>
  <w:style w:type="character" w:styleId="Hyperlink">
    <w:name w:val="Hyperlink"/>
    <w:basedOn w:val="DefaultParagraphFont"/>
    <w:rsid w:val="001750DB"/>
    <w:rPr>
      <w:color w:val="0000FF" w:themeColor="hyperlink"/>
      <w:u w:val="single"/>
    </w:rPr>
  </w:style>
  <w:style w:type="character" w:styleId="FollowedHyperlink">
    <w:name w:val="FollowedHyperlink"/>
    <w:basedOn w:val="DefaultParagraphFont"/>
    <w:rsid w:val="00241B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740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apubs.org/esapubs/ESPFinal.pdf" TargetMode="External"/><Relationship Id="rId13" Type="http://schemas.openxmlformats.org/officeDocument/2006/relationships/hyperlink" Target="https://github.com/USEPA/LakeTrophicModell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USEPA/LakeTrophicModelling" TargetMode="External"/><Relationship Id="rId4" Type="http://schemas.openxmlformats.org/officeDocument/2006/relationships/settings" Target="settings.xml"/><Relationship Id="rId9" Type="http://schemas.openxmlformats.org/officeDocument/2006/relationships/hyperlink" Target="mailto:hollister.jeff@epa.gov"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703B3-F866-4373-95CF-159BF17CA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6515</Words>
  <Characters>37139</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Modelling lake trophic state: A random forest approach</vt:lpstr>
    </vt:vector>
  </TitlesOfParts>
  <Company/>
  <LinksUpToDate>false</LinksUpToDate>
  <CharactersWithSpaces>43567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Modelling lake trophic state: A random forest approach</dc:title>
  <dc:creator>Milstead, Bryan</dc:creator>
  <cp:lastModifiedBy>Milstead, Bryan</cp:lastModifiedBy>
  <cp:revision>5</cp:revision>
  <cp:lastPrinted>2015-12-21T18:05:00Z</cp:lastPrinted>
  <dcterms:created xsi:type="dcterms:W3CDTF">2015-12-21T20:53:00Z</dcterms:created>
  <dcterms:modified xsi:type="dcterms:W3CDTF">2015-12-21T22:22:00Z</dcterms:modified>
</cp:coreProperties>
</file>