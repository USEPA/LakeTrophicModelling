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5F45" w14:textId="7D3BDA91" w:rsidR="004A2DB9" w:rsidRDefault="004A2DB9" w:rsidP="00106DBE">
      <w:pPr>
        <w:pStyle w:val="Heading1"/>
        <w:spacing w:line="480" w:lineRule="auto"/>
        <w:rPr>
          <w:ins w:id="0" w:author="Milstead, Bryan" w:date="2015-12-21T15:24:00Z"/>
          <w:rFonts w:ascii="Times New Roman" w:hAnsi="Times New Roman" w:cs="Times New Roman"/>
          <w:b w:val="0"/>
          <w:color w:val="auto"/>
          <w:sz w:val="20"/>
          <w:szCs w:val="20"/>
        </w:rPr>
      </w:pPr>
      <w:ins w:id="1" w:author="Milstead, Bryan" w:date="2015-12-21T15:25:00Z"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  <w:t xml:space="preserve">REMOVE WHEN done: </w:t>
        </w:r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  <w:fldChar w:fldCharType="begin"/>
        </w:r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  <w:instrText xml:space="preserve"> HYPERLINK "http://esapubs.org/archive/instruct_a.htm" </w:instrText>
        </w:r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</w:r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  <w:fldChar w:fldCharType="separate"/>
        </w:r>
        <w:r w:rsidRPr="00B076EC">
          <w:rPr>
            <w:rStyle w:val="Hyperlink"/>
            <w:rFonts w:ascii="Times New Roman" w:hAnsi="Times New Roman" w:cs="Times New Roman"/>
            <w:b w:val="0"/>
            <w:sz w:val="20"/>
            <w:szCs w:val="20"/>
            <w:highlight w:val="yellow"/>
          </w:rPr>
          <w:t>http://esapubs.org/archive/instruct_a.htm</w:t>
        </w:r>
        <w:r>
          <w:rPr>
            <w:rFonts w:ascii="Times New Roman" w:hAnsi="Times New Roman" w:cs="Times New Roman"/>
            <w:b w:val="0"/>
            <w:color w:val="auto"/>
            <w:sz w:val="20"/>
            <w:szCs w:val="20"/>
            <w:highlight w:val="yellow"/>
          </w:rPr>
          <w:fldChar w:fldCharType="end"/>
        </w:r>
      </w:ins>
    </w:p>
    <w:p w14:paraId="7CD11B49" w14:textId="1063F552" w:rsidR="00106DBE" w:rsidRPr="00B076EC" w:rsidRDefault="00241BE5" w:rsidP="00106DBE">
      <w:pPr>
        <w:pStyle w:val="Heading1"/>
        <w:spacing w:line="480" w:lineRule="auto"/>
        <w:rPr>
          <w:ins w:id="2" w:author="Milstead, Bryan" w:date="2015-12-17T17:34:00Z"/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" w:name="_GoBack"/>
      <w:commentRangeStart w:id="4"/>
      <w:ins w:id="5" w:author="Milstead, Bryan" w:date="2015-12-14T16:37:00Z">
        <w:r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>Appendix A</w:t>
        </w:r>
        <w:r w:rsidR="00106DBE"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 xml:space="preserve">. Variable </w:t>
        </w:r>
      </w:ins>
      <w:ins w:id="6" w:author="Milstead, Bryan" w:date="2015-12-17T17:41:00Z">
        <w:r w:rsidR="0003605A"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>d</w:t>
        </w:r>
      </w:ins>
      <w:ins w:id="7" w:author="Milstead, Bryan" w:date="2015-12-14T16:37:00Z">
        <w:r w:rsidR="00106DBE"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>efinitions</w:t>
        </w:r>
      </w:ins>
      <w:ins w:id="8" w:author="Milstead, Bryan" w:date="2015-12-21T10:28:00Z">
        <w:r w:rsidR="00AA4F0B"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 xml:space="preserve"> and summary statistics</w:t>
        </w:r>
      </w:ins>
      <w:ins w:id="9" w:author="Milstead, Bryan" w:date="2015-12-17T17:41:00Z">
        <w:r w:rsidR="0003605A" w:rsidRPr="00B076EC">
          <w:rPr>
            <w:rFonts w:ascii="Times New Roman" w:hAnsi="Times New Roman" w:cs="Times New Roman"/>
            <w:b w:val="0"/>
            <w:color w:val="auto"/>
            <w:sz w:val="20"/>
            <w:szCs w:val="20"/>
          </w:rPr>
          <w:t>.</w:t>
        </w:r>
      </w:ins>
      <w:commentRangeEnd w:id="4"/>
      <w:ins w:id="10" w:author="Milstead, Bryan" w:date="2015-12-17T17:43:00Z">
        <w:r w:rsidR="0003605A" w:rsidRPr="00B076EC">
          <w:rPr>
            <w:rStyle w:val="CommentReference"/>
            <w:rFonts w:ascii="Times New Roman" w:eastAsiaTheme="minorHAnsi" w:hAnsi="Times New Roman" w:cs="Times New Roman"/>
            <w:b w:val="0"/>
            <w:bCs w:val="0"/>
            <w:color w:val="auto"/>
            <w:sz w:val="20"/>
            <w:szCs w:val="20"/>
          </w:rPr>
          <w:commentReference w:id="4"/>
        </w:r>
      </w:ins>
    </w:p>
    <w:bookmarkEnd w:id="3"/>
    <w:p w14:paraId="396D0D9D" w14:textId="00BDE329" w:rsidR="00241BE5" w:rsidRPr="00B076EC" w:rsidRDefault="00241BE5" w:rsidP="00B076EC">
      <w:pPr>
        <w:rPr>
          <w:ins w:id="11" w:author="Milstead, Bryan" w:date="2015-12-17T17:33:00Z"/>
          <w:rFonts w:ascii="Times New Roman" w:hAnsi="Times New Roman" w:cs="Times New Roman"/>
          <w:sz w:val="20"/>
          <w:szCs w:val="20"/>
        </w:rPr>
      </w:pPr>
      <w:ins w:id="12" w:author="Milstead, Bryan" w:date="2015-12-17T17:34:00Z">
        <w:r w:rsidRPr="00B076EC">
          <w:rPr>
            <w:rFonts w:ascii="Times New Roman" w:hAnsi="Times New Roman" w:cs="Times New Roman"/>
            <w:sz w:val="20"/>
            <w:szCs w:val="20"/>
          </w:rPr>
          <w:t xml:space="preserve">Table A1.  </w:t>
        </w:r>
      </w:ins>
      <w:ins w:id="13" w:author="Milstead, Bryan" w:date="2015-12-21T13:16:00Z">
        <w:r w:rsidR="005F1BCD">
          <w:rPr>
            <w:rFonts w:ascii="Times New Roman" w:hAnsi="Times New Roman" w:cs="Times New Roman"/>
            <w:sz w:val="20"/>
            <w:szCs w:val="20"/>
          </w:rPr>
          <w:t>Full suite of</w:t>
        </w:r>
      </w:ins>
      <w:ins w:id="14" w:author="Milstead, Bryan" w:date="2015-12-17T17:34:00Z">
        <w:r w:rsidRPr="00B076EC">
          <w:rPr>
            <w:rFonts w:ascii="Times New Roman" w:hAnsi="Times New Roman" w:cs="Times New Roman"/>
            <w:sz w:val="20"/>
            <w:szCs w:val="20"/>
          </w:rPr>
          <w:t xml:space="preserve"> variables </w:t>
        </w:r>
      </w:ins>
      <w:ins w:id="15" w:author="Milstead, Bryan" w:date="2015-12-21T10:36:00Z">
        <w:r w:rsidR="00AC2F8F">
          <w:rPr>
            <w:rFonts w:ascii="Times New Roman" w:hAnsi="Times New Roman" w:cs="Times New Roman"/>
            <w:sz w:val="20"/>
            <w:szCs w:val="20"/>
          </w:rPr>
          <w:t>evaluated i</w:t>
        </w:r>
      </w:ins>
      <w:ins w:id="16" w:author="Milstead, Bryan" w:date="2015-12-17T17:34:00Z">
        <w:r w:rsidR="0003605A" w:rsidRPr="00B076EC">
          <w:rPr>
            <w:rFonts w:ascii="Times New Roman" w:hAnsi="Times New Roman" w:cs="Times New Roman"/>
            <w:sz w:val="20"/>
            <w:szCs w:val="20"/>
          </w:rPr>
          <w:t>n the random forest analyse</w:t>
        </w:r>
        <w:r w:rsidRPr="00B076EC">
          <w:rPr>
            <w:rFonts w:ascii="Times New Roman" w:hAnsi="Times New Roman" w:cs="Times New Roman"/>
            <w:sz w:val="20"/>
            <w:szCs w:val="20"/>
          </w:rPr>
          <w:t xml:space="preserve">s.  </w:t>
        </w:r>
      </w:ins>
      <w:ins w:id="17" w:author="Milstead, Bryan" w:date="2015-12-17T17:37:00Z">
        <w:r w:rsidRPr="00B076EC">
          <w:rPr>
            <w:rFonts w:ascii="Times New Roman" w:hAnsi="Times New Roman" w:cs="Times New Roman"/>
            <w:sz w:val="20"/>
            <w:szCs w:val="20"/>
          </w:rPr>
          <w:t>For each variable the</w:t>
        </w:r>
      </w:ins>
      <w:ins w:id="18" w:author="Milstead, Bryan" w:date="2015-12-17T17:34:00Z">
        <w:r w:rsidR="00AC2F8F" w:rsidRPr="005F1BCD">
          <w:rPr>
            <w:rFonts w:ascii="Times New Roman" w:hAnsi="Times New Roman" w:cs="Times New Roman"/>
            <w:sz w:val="20"/>
            <w:szCs w:val="20"/>
          </w:rPr>
          <w:t xml:space="preserve"> abbreviated variable name</w:t>
        </w:r>
      </w:ins>
      <w:ins w:id="19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20" w:author="Milstead, Bryan" w:date="2015-12-17T17:38:00Z">
        <w:r w:rsidR="0003605A" w:rsidRPr="00B076EC">
          <w:rPr>
            <w:rFonts w:ascii="Times New Roman" w:hAnsi="Times New Roman" w:cs="Times New Roman"/>
            <w:sz w:val="20"/>
            <w:szCs w:val="20"/>
          </w:rPr>
          <w:t>(</w:t>
        </w:r>
      </w:ins>
      <w:ins w:id="21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 xml:space="preserve">as it appears in the </w:t>
        </w:r>
      </w:ins>
      <w:ins w:id="22" w:author="Milstead, Bryan" w:date="2015-12-17T17:41:00Z">
        <w:r w:rsidR="0003605A" w:rsidRPr="00B076EC">
          <w:rPr>
            <w:rFonts w:ascii="Times New Roman" w:hAnsi="Times New Roman" w:cs="Times New Roman"/>
            <w:sz w:val="20"/>
            <w:szCs w:val="20"/>
          </w:rPr>
          <w:t>figures and tables</w:t>
        </w:r>
      </w:ins>
      <w:ins w:id="23" w:author="Milstead, Bryan" w:date="2015-12-17T17:38:00Z">
        <w:r w:rsidR="0003605A" w:rsidRPr="00B076EC">
          <w:rPr>
            <w:rFonts w:ascii="Times New Roman" w:hAnsi="Times New Roman" w:cs="Times New Roman"/>
            <w:sz w:val="20"/>
            <w:szCs w:val="20"/>
          </w:rPr>
          <w:t>)</w:t>
        </w:r>
      </w:ins>
      <w:ins w:id="24" w:author="Milstead, Bryan" w:date="2015-12-17T17:34:00Z">
        <w:r w:rsidR="0003605A" w:rsidRPr="00B076EC">
          <w:rPr>
            <w:rFonts w:ascii="Times New Roman" w:hAnsi="Times New Roman" w:cs="Times New Roman"/>
            <w:sz w:val="20"/>
            <w:szCs w:val="20"/>
          </w:rPr>
          <w:t>,</w:t>
        </w:r>
        <w:r w:rsidRPr="00B076EC">
          <w:rPr>
            <w:rFonts w:ascii="Times New Roman" w:hAnsi="Times New Roman" w:cs="Times New Roman"/>
            <w:sz w:val="20"/>
            <w:szCs w:val="20"/>
          </w:rPr>
          <w:t xml:space="preserve"> a </w:t>
        </w:r>
      </w:ins>
      <w:ins w:id="25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 xml:space="preserve">brief </w:t>
        </w:r>
      </w:ins>
      <w:ins w:id="26" w:author="Milstead, Bryan" w:date="2015-12-17T17:35:00Z">
        <w:r w:rsidRPr="00B076EC">
          <w:rPr>
            <w:rFonts w:ascii="Times New Roman" w:hAnsi="Times New Roman" w:cs="Times New Roman"/>
            <w:sz w:val="20"/>
            <w:szCs w:val="20"/>
          </w:rPr>
          <w:t>description</w:t>
        </w:r>
      </w:ins>
      <w:ins w:id="27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>,</w:t>
        </w:r>
      </w:ins>
      <w:ins w:id="28" w:author="Milstead, Bryan" w:date="2015-12-17T17:39:00Z">
        <w:r w:rsidR="0003605A" w:rsidRPr="00B076EC">
          <w:rPr>
            <w:rFonts w:ascii="Times New Roman" w:hAnsi="Times New Roman" w:cs="Times New Roman"/>
            <w:sz w:val="20"/>
            <w:szCs w:val="20"/>
          </w:rPr>
          <w:t xml:space="preserve"> and</w:t>
        </w:r>
      </w:ins>
      <w:ins w:id="29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 xml:space="preserve"> the source (GIS </w:t>
        </w:r>
      </w:ins>
      <w:ins w:id="30" w:author="Milstead, Bryan" w:date="2015-12-17T17:37:00Z">
        <w:r w:rsidRPr="00B076EC">
          <w:rPr>
            <w:rFonts w:ascii="Times New Roman" w:hAnsi="Times New Roman" w:cs="Times New Roman"/>
            <w:sz w:val="20"/>
            <w:szCs w:val="20"/>
          </w:rPr>
          <w:t>or</w:t>
        </w:r>
      </w:ins>
      <w:ins w:id="31" w:author="Milstead, Bryan" w:date="2015-12-17T17:36:00Z">
        <w:r w:rsidRPr="00B076EC">
          <w:rPr>
            <w:rFonts w:ascii="Times New Roman" w:hAnsi="Times New Roman" w:cs="Times New Roman"/>
            <w:sz w:val="20"/>
            <w:szCs w:val="20"/>
          </w:rPr>
          <w:t xml:space="preserve"> National Lake Assessment)</w:t>
        </w:r>
      </w:ins>
      <w:ins w:id="32" w:author="Milstead, Bryan" w:date="2015-12-17T17:35:00Z">
        <w:r w:rsidR="0003605A" w:rsidRPr="00B076EC">
          <w:rPr>
            <w:rFonts w:ascii="Times New Roman" w:hAnsi="Times New Roman" w:cs="Times New Roman"/>
            <w:sz w:val="20"/>
            <w:szCs w:val="20"/>
          </w:rPr>
          <w:t xml:space="preserve"> are shown with </w:t>
        </w:r>
      </w:ins>
      <w:ins w:id="33" w:author="Milstead, Bryan" w:date="2015-12-21T10:37:00Z">
        <w:r w:rsidR="00AC2F8F">
          <w:rPr>
            <w:rFonts w:ascii="Times New Roman" w:hAnsi="Times New Roman" w:cs="Times New Roman"/>
            <w:sz w:val="20"/>
            <w:szCs w:val="20"/>
          </w:rPr>
          <w:t>summary statistics (</w:t>
        </w:r>
      </w:ins>
      <w:ins w:id="34" w:author="Milstead, Bryan" w:date="2015-12-17T17:35:00Z">
        <w:r w:rsidR="00AC2F8F" w:rsidRPr="005F1BCD">
          <w:rPr>
            <w:rFonts w:ascii="Times New Roman" w:hAnsi="Times New Roman" w:cs="Times New Roman"/>
            <w:sz w:val="20"/>
            <w:szCs w:val="20"/>
          </w:rPr>
          <w:t>mean and standard error</w:t>
        </w:r>
      </w:ins>
      <w:ins w:id="35" w:author="Milstead, Bryan" w:date="2015-12-21T10:37:00Z">
        <w:r w:rsidR="00AC2F8F">
          <w:rPr>
            <w:rFonts w:ascii="Times New Roman" w:hAnsi="Times New Roman" w:cs="Times New Roman"/>
            <w:sz w:val="20"/>
            <w:szCs w:val="20"/>
          </w:rPr>
          <w:t>)</w:t>
        </w:r>
      </w:ins>
      <w:ins w:id="36" w:author="Milstead, Bryan" w:date="2015-12-17T17:35:00Z">
        <w:r w:rsidRPr="00B076EC">
          <w:rPr>
            <w:rFonts w:ascii="Times New Roman" w:hAnsi="Times New Roman" w:cs="Times New Roman"/>
            <w:sz w:val="20"/>
            <w:szCs w:val="20"/>
          </w:rPr>
          <w:t>.</w:t>
        </w:r>
      </w:ins>
    </w:p>
    <w:p w14:paraId="56230587" w14:textId="1029285C" w:rsidR="00241BE5" w:rsidRPr="00B076EC" w:rsidRDefault="00241BE5" w:rsidP="00B076EC">
      <w:pPr>
        <w:rPr>
          <w:rFonts w:ascii="Times New Roman" w:hAnsi="Times New Roman" w:cs="Times New Roman"/>
          <w:sz w:val="20"/>
          <w:szCs w:val="20"/>
        </w:rPr>
      </w:pPr>
      <w:ins w:id="37" w:author="Milstead, Bryan" w:date="2015-12-17T17:33:00Z">
        <w:r w:rsidRPr="00B076EC">
          <w:rPr>
            <w:rFonts w:ascii="Times New Roman" w:hAnsi="Times New Roman" w:cs="Times New Roman"/>
            <w:sz w:val="20"/>
            <w:szCs w:val="20"/>
          </w:rPr>
          <w:t xml:space="preserve">Table A1.  </w:t>
        </w:r>
      </w:ins>
    </w:p>
    <w:tbl>
      <w:tblPr>
        <w:tblW w:w="0" w:type="pct"/>
        <w:tblLook w:val="04A0" w:firstRow="1" w:lastRow="0" w:firstColumn="1" w:lastColumn="0" w:noHBand="0" w:noVBand="1"/>
      </w:tblPr>
      <w:tblGrid>
        <w:gridCol w:w="2061"/>
        <w:gridCol w:w="3477"/>
        <w:gridCol w:w="772"/>
        <w:gridCol w:w="1266"/>
        <w:gridCol w:w="1166"/>
      </w:tblGrid>
      <w:tr w:rsidR="00106DBE" w:rsidRPr="00AC2F8F" w14:paraId="1543D1A6" w14:textId="77777777" w:rsidTr="00241B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0B0F5" w14:textId="5F251A89" w:rsidR="00106DBE" w:rsidRPr="00B076EC" w:rsidRDefault="00AC2F8F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1A78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63ED7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A7DE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D92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</w:tr>
      <w:tr w:rsidR="00106DBE" w:rsidRPr="00AC2F8F" w14:paraId="45895F13" w14:textId="77777777" w:rsidTr="00241BE5">
        <w:tc>
          <w:tcPr>
            <w:tcW w:w="0" w:type="auto"/>
          </w:tcPr>
          <w:p w14:paraId="65CE901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AlbersX</w:t>
            </w:r>
            <w:proofErr w:type="spellEnd"/>
          </w:p>
        </w:tc>
        <w:tc>
          <w:tcPr>
            <w:tcW w:w="0" w:type="auto"/>
          </w:tcPr>
          <w:p w14:paraId="4079AFF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Longitude (Albers meters)</w:t>
            </w:r>
          </w:p>
        </w:tc>
        <w:tc>
          <w:tcPr>
            <w:tcW w:w="0" w:type="auto"/>
          </w:tcPr>
          <w:p w14:paraId="175FB39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D79E8D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126757.1</w:t>
            </w:r>
          </w:p>
        </w:tc>
        <w:tc>
          <w:tcPr>
            <w:tcW w:w="0" w:type="auto"/>
          </w:tcPr>
          <w:p w14:paraId="58E7894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34305.5</w:t>
            </w:r>
          </w:p>
        </w:tc>
      </w:tr>
      <w:tr w:rsidR="00106DBE" w:rsidRPr="00AC2F8F" w14:paraId="5D7594FA" w14:textId="77777777" w:rsidTr="00241BE5">
        <w:tc>
          <w:tcPr>
            <w:tcW w:w="0" w:type="auto"/>
          </w:tcPr>
          <w:p w14:paraId="42113B4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AlbersY</w:t>
            </w:r>
            <w:proofErr w:type="spellEnd"/>
          </w:p>
        </w:tc>
        <w:tc>
          <w:tcPr>
            <w:tcW w:w="0" w:type="auto"/>
          </w:tcPr>
          <w:p w14:paraId="2A1C42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Latitude (Albers meters)</w:t>
            </w:r>
          </w:p>
        </w:tc>
        <w:tc>
          <w:tcPr>
            <w:tcW w:w="0" w:type="auto"/>
          </w:tcPr>
          <w:p w14:paraId="1921A0F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A28E75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436908.1</w:t>
            </w:r>
          </w:p>
        </w:tc>
        <w:tc>
          <w:tcPr>
            <w:tcW w:w="0" w:type="auto"/>
          </w:tcPr>
          <w:p w14:paraId="4E3EE21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17367.2</w:t>
            </w:r>
          </w:p>
        </w:tc>
      </w:tr>
      <w:tr w:rsidR="00106DBE" w:rsidRPr="00AC2F8F" w14:paraId="6831CFDF" w14:textId="77777777" w:rsidTr="00241BE5">
        <w:tc>
          <w:tcPr>
            <w:tcW w:w="0" w:type="auto"/>
          </w:tcPr>
          <w:p w14:paraId="02E1333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BarrenPer_3000m</w:t>
            </w:r>
          </w:p>
        </w:tc>
        <w:tc>
          <w:tcPr>
            <w:tcW w:w="0" w:type="auto"/>
          </w:tcPr>
          <w:p w14:paraId="1477344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Barren</w:t>
            </w:r>
          </w:p>
        </w:tc>
        <w:tc>
          <w:tcPr>
            <w:tcW w:w="0" w:type="auto"/>
          </w:tcPr>
          <w:p w14:paraId="3C1E4DF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1A194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5ECFE28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6F765855" w14:textId="77777777" w:rsidTr="00241BE5">
        <w:tc>
          <w:tcPr>
            <w:tcW w:w="0" w:type="auto"/>
          </w:tcPr>
          <w:p w14:paraId="5A0089C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BASINAREA</w:t>
            </w:r>
          </w:p>
        </w:tc>
        <w:tc>
          <w:tcPr>
            <w:tcW w:w="0" w:type="auto"/>
          </w:tcPr>
          <w:p w14:paraId="61B1B8F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Watershed Area (sq. meters)</w:t>
            </w:r>
          </w:p>
        </w:tc>
        <w:tc>
          <w:tcPr>
            <w:tcW w:w="0" w:type="auto"/>
          </w:tcPr>
          <w:p w14:paraId="7A1174E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ABEC3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3208.5</w:t>
            </w:r>
          </w:p>
        </w:tc>
        <w:tc>
          <w:tcPr>
            <w:tcW w:w="0" w:type="auto"/>
          </w:tcPr>
          <w:p w14:paraId="5357EEF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788.1</w:t>
            </w:r>
          </w:p>
        </w:tc>
      </w:tr>
      <w:tr w:rsidR="00106DBE" w:rsidRPr="00AC2F8F" w14:paraId="3912E2FA" w14:textId="77777777" w:rsidTr="00241BE5">
        <w:tc>
          <w:tcPr>
            <w:tcW w:w="0" w:type="auto"/>
          </w:tcPr>
          <w:p w14:paraId="2A27AB5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CropsPer_3000m</w:t>
            </w:r>
          </w:p>
        </w:tc>
        <w:tc>
          <w:tcPr>
            <w:tcW w:w="0" w:type="auto"/>
          </w:tcPr>
          <w:p w14:paraId="4EE5093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Cropland</w:t>
            </w:r>
          </w:p>
        </w:tc>
        <w:tc>
          <w:tcPr>
            <w:tcW w:w="0" w:type="auto"/>
          </w:tcPr>
          <w:p w14:paraId="439E557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C40DC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13.3</w:t>
            </w:r>
          </w:p>
        </w:tc>
        <w:tc>
          <w:tcPr>
            <w:tcW w:w="0" w:type="auto"/>
          </w:tcPr>
          <w:p w14:paraId="4F598A1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53A0CC25" w14:textId="77777777" w:rsidTr="00241BE5">
        <w:tc>
          <w:tcPr>
            <w:tcW w:w="0" w:type="auto"/>
          </w:tcPr>
          <w:p w14:paraId="249A76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DDs45</w:t>
            </w:r>
          </w:p>
        </w:tc>
        <w:tc>
          <w:tcPr>
            <w:tcW w:w="0" w:type="auto"/>
          </w:tcPr>
          <w:p w14:paraId="54B2734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Growing Degree Days (Days)</w:t>
            </w:r>
          </w:p>
        </w:tc>
        <w:tc>
          <w:tcPr>
            <w:tcW w:w="0" w:type="auto"/>
          </w:tcPr>
          <w:p w14:paraId="5CFD59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E6C47E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2750.0</w:t>
            </w:r>
          </w:p>
        </w:tc>
        <w:tc>
          <w:tcPr>
            <w:tcW w:w="0" w:type="auto"/>
          </w:tcPr>
          <w:p w14:paraId="1B10192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</w:tr>
      <w:tr w:rsidR="00106DBE" w:rsidRPr="00AC2F8F" w14:paraId="18FA1252" w14:textId="77777777" w:rsidTr="00241BE5">
        <w:tc>
          <w:tcPr>
            <w:tcW w:w="0" w:type="auto"/>
          </w:tcPr>
          <w:p w14:paraId="5AC49A6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DeciduousPer_3000m</w:t>
            </w:r>
          </w:p>
        </w:tc>
        <w:tc>
          <w:tcPr>
            <w:tcW w:w="0" w:type="auto"/>
          </w:tcPr>
          <w:p w14:paraId="43636D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Decidous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 xml:space="preserve"> Forest</w:t>
            </w:r>
          </w:p>
        </w:tc>
        <w:tc>
          <w:tcPr>
            <w:tcW w:w="0" w:type="auto"/>
          </w:tcPr>
          <w:p w14:paraId="586CC7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6038F5E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0" w:type="auto"/>
          </w:tcPr>
          <w:p w14:paraId="043FA7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0566840C" w14:textId="77777777" w:rsidTr="00241BE5">
        <w:tc>
          <w:tcPr>
            <w:tcW w:w="0" w:type="auto"/>
          </w:tcPr>
          <w:p w14:paraId="4C9D9C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DevHighPer_3000m</w:t>
            </w:r>
          </w:p>
        </w:tc>
        <w:tc>
          <w:tcPr>
            <w:tcW w:w="0" w:type="auto"/>
          </w:tcPr>
          <w:p w14:paraId="5577498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High Intensity Development</w:t>
            </w:r>
          </w:p>
        </w:tc>
        <w:tc>
          <w:tcPr>
            <w:tcW w:w="0" w:type="auto"/>
          </w:tcPr>
          <w:p w14:paraId="5C4D88F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58CC8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24E5226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0BDB6911" w14:textId="77777777" w:rsidTr="00241BE5">
        <w:tc>
          <w:tcPr>
            <w:tcW w:w="0" w:type="auto"/>
          </w:tcPr>
          <w:p w14:paraId="48E468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DevLowPer_3000m</w:t>
            </w:r>
          </w:p>
        </w:tc>
        <w:tc>
          <w:tcPr>
            <w:tcW w:w="0" w:type="auto"/>
          </w:tcPr>
          <w:p w14:paraId="7D905DA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Low Intensity Development</w:t>
            </w:r>
          </w:p>
        </w:tc>
        <w:tc>
          <w:tcPr>
            <w:tcW w:w="0" w:type="auto"/>
          </w:tcPr>
          <w:p w14:paraId="2666DC3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31A009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0" w:type="auto"/>
          </w:tcPr>
          <w:p w14:paraId="2794A0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7AFDCF35" w14:textId="77777777" w:rsidTr="00241BE5">
        <w:tc>
          <w:tcPr>
            <w:tcW w:w="0" w:type="auto"/>
          </w:tcPr>
          <w:p w14:paraId="7B5A61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DevMedPer_3000m</w:t>
            </w:r>
          </w:p>
        </w:tc>
        <w:tc>
          <w:tcPr>
            <w:tcW w:w="0" w:type="auto"/>
          </w:tcPr>
          <w:p w14:paraId="554D12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Medium Intensity Development</w:t>
            </w:r>
          </w:p>
        </w:tc>
        <w:tc>
          <w:tcPr>
            <w:tcW w:w="0" w:type="auto"/>
          </w:tcPr>
          <w:p w14:paraId="08C86E3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C38D13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0" w:type="auto"/>
          </w:tcPr>
          <w:p w14:paraId="7ABE8B9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783BE462" w14:textId="77777777" w:rsidTr="00241BE5">
        <w:tc>
          <w:tcPr>
            <w:tcW w:w="0" w:type="auto"/>
          </w:tcPr>
          <w:p w14:paraId="76031C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DevOpenPer_3000m</w:t>
            </w:r>
          </w:p>
        </w:tc>
        <w:tc>
          <w:tcPr>
            <w:tcW w:w="0" w:type="auto"/>
          </w:tcPr>
          <w:p w14:paraId="706F7BB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Developed Open Space</w:t>
            </w:r>
          </w:p>
        </w:tc>
        <w:tc>
          <w:tcPr>
            <w:tcW w:w="0" w:type="auto"/>
          </w:tcPr>
          <w:p w14:paraId="7FE969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8700EA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0" w:type="auto"/>
          </w:tcPr>
          <w:p w14:paraId="3DEE40E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09CFFDD7" w14:textId="77777777" w:rsidTr="00241BE5">
        <w:tc>
          <w:tcPr>
            <w:tcW w:w="0" w:type="auto"/>
          </w:tcPr>
          <w:p w14:paraId="2CB56BF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ELEV_PT</w:t>
            </w:r>
          </w:p>
        </w:tc>
        <w:tc>
          <w:tcPr>
            <w:tcW w:w="0" w:type="auto"/>
          </w:tcPr>
          <w:p w14:paraId="46FC30B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Elevation (meters)</w:t>
            </w:r>
          </w:p>
        </w:tc>
        <w:tc>
          <w:tcPr>
            <w:tcW w:w="0" w:type="auto"/>
          </w:tcPr>
          <w:p w14:paraId="53E5764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4F6880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607.6</w:t>
            </w:r>
          </w:p>
        </w:tc>
        <w:tc>
          <w:tcPr>
            <w:tcW w:w="0" w:type="auto"/>
          </w:tcPr>
          <w:p w14:paraId="20CD94B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</w:tr>
      <w:tr w:rsidR="00106DBE" w:rsidRPr="00AC2F8F" w14:paraId="1B7A001D" w14:textId="77777777" w:rsidTr="00241BE5">
        <w:tc>
          <w:tcPr>
            <w:tcW w:w="0" w:type="auto"/>
          </w:tcPr>
          <w:p w14:paraId="0B49D92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EvergreenPer_3000m</w:t>
            </w:r>
          </w:p>
        </w:tc>
        <w:tc>
          <w:tcPr>
            <w:tcW w:w="0" w:type="auto"/>
          </w:tcPr>
          <w:p w14:paraId="2B1C81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Evergreen Forest</w:t>
            </w:r>
          </w:p>
        </w:tc>
        <w:tc>
          <w:tcPr>
            <w:tcW w:w="0" w:type="auto"/>
          </w:tcPr>
          <w:p w14:paraId="7FB0B23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8B0E6E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0" w:type="auto"/>
          </w:tcPr>
          <w:p w14:paraId="759620E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1819992A" w14:textId="77777777" w:rsidTr="00241BE5">
        <w:tc>
          <w:tcPr>
            <w:tcW w:w="0" w:type="auto"/>
          </w:tcPr>
          <w:p w14:paraId="32630E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FetchE</w:t>
            </w:r>
            <w:proofErr w:type="spellEnd"/>
          </w:p>
        </w:tc>
        <w:tc>
          <w:tcPr>
            <w:tcW w:w="0" w:type="auto"/>
          </w:tcPr>
          <w:p w14:paraId="1D211D2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East (m)</w:t>
            </w:r>
          </w:p>
        </w:tc>
        <w:tc>
          <w:tcPr>
            <w:tcW w:w="0" w:type="auto"/>
          </w:tcPr>
          <w:p w14:paraId="1A67C72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A50955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1652.8</w:t>
            </w:r>
          </w:p>
        </w:tc>
        <w:tc>
          <w:tcPr>
            <w:tcW w:w="0" w:type="auto"/>
          </w:tcPr>
          <w:p w14:paraId="207DE0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</w:tr>
      <w:tr w:rsidR="00106DBE" w:rsidRPr="00AC2F8F" w14:paraId="25417DAB" w14:textId="77777777" w:rsidTr="00241BE5">
        <w:tc>
          <w:tcPr>
            <w:tcW w:w="0" w:type="auto"/>
          </w:tcPr>
          <w:p w14:paraId="2915A8D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FetchN</w:t>
            </w:r>
            <w:proofErr w:type="spellEnd"/>
          </w:p>
        </w:tc>
        <w:tc>
          <w:tcPr>
            <w:tcW w:w="0" w:type="auto"/>
          </w:tcPr>
          <w:p w14:paraId="3EFC008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North (m)</w:t>
            </w:r>
          </w:p>
        </w:tc>
        <w:tc>
          <w:tcPr>
            <w:tcW w:w="0" w:type="auto"/>
          </w:tcPr>
          <w:p w14:paraId="64ABFCA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508577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2009.6</w:t>
            </w:r>
          </w:p>
        </w:tc>
        <w:tc>
          <w:tcPr>
            <w:tcW w:w="0" w:type="auto"/>
          </w:tcPr>
          <w:p w14:paraId="1C0FCD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106.9</w:t>
            </w:r>
          </w:p>
        </w:tc>
      </w:tr>
      <w:tr w:rsidR="00106DBE" w:rsidRPr="00AC2F8F" w14:paraId="1D1E74FF" w14:textId="77777777" w:rsidTr="00241BE5">
        <w:tc>
          <w:tcPr>
            <w:tcW w:w="0" w:type="auto"/>
          </w:tcPr>
          <w:p w14:paraId="5C7EE1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FetchNE</w:t>
            </w:r>
            <w:proofErr w:type="spellEnd"/>
          </w:p>
        </w:tc>
        <w:tc>
          <w:tcPr>
            <w:tcW w:w="0" w:type="auto"/>
          </w:tcPr>
          <w:p w14:paraId="0A90CC2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form Northeast (m)</w:t>
            </w:r>
          </w:p>
        </w:tc>
        <w:tc>
          <w:tcPr>
            <w:tcW w:w="0" w:type="auto"/>
          </w:tcPr>
          <w:p w14:paraId="6FF470A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F9255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1645.0</w:t>
            </w:r>
          </w:p>
        </w:tc>
        <w:tc>
          <w:tcPr>
            <w:tcW w:w="0" w:type="auto"/>
          </w:tcPr>
          <w:p w14:paraId="7BE862A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80.9</w:t>
            </w:r>
          </w:p>
        </w:tc>
      </w:tr>
      <w:tr w:rsidR="00106DBE" w:rsidRPr="00AC2F8F" w14:paraId="77D6B2DD" w14:textId="77777777" w:rsidTr="00241BE5">
        <w:tc>
          <w:tcPr>
            <w:tcW w:w="0" w:type="auto"/>
          </w:tcPr>
          <w:p w14:paraId="347B0EB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FetchSE</w:t>
            </w:r>
            <w:proofErr w:type="spellEnd"/>
          </w:p>
        </w:tc>
        <w:tc>
          <w:tcPr>
            <w:tcW w:w="0" w:type="auto"/>
          </w:tcPr>
          <w:p w14:paraId="6FF03F2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Southeast (m)</w:t>
            </w:r>
          </w:p>
        </w:tc>
        <w:tc>
          <w:tcPr>
            <w:tcW w:w="0" w:type="auto"/>
          </w:tcPr>
          <w:p w14:paraId="6EB459C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7E4ABD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1642.0</w:t>
            </w:r>
          </w:p>
        </w:tc>
        <w:tc>
          <w:tcPr>
            <w:tcW w:w="0" w:type="auto"/>
          </w:tcPr>
          <w:p w14:paraId="3AA21A4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80.5</w:t>
            </w:r>
          </w:p>
        </w:tc>
      </w:tr>
      <w:tr w:rsidR="00106DBE" w:rsidRPr="00AC2F8F" w14:paraId="7403259A" w14:textId="77777777" w:rsidTr="00241BE5">
        <w:tc>
          <w:tcPr>
            <w:tcW w:w="0" w:type="auto"/>
          </w:tcPr>
          <w:p w14:paraId="0298B4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GrassPer_3000m</w:t>
            </w:r>
          </w:p>
        </w:tc>
        <w:tc>
          <w:tcPr>
            <w:tcW w:w="0" w:type="auto"/>
          </w:tcPr>
          <w:p w14:paraId="374DD7D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Grassland</w:t>
            </w:r>
          </w:p>
        </w:tc>
        <w:tc>
          <w:tcPr>
            <w:tcW w:w="0" w:type="auto"/>
          </w:tcPr>
          <w:p w14:paraId="405D453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53458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0" w:type="auto"/>
          </w:tcPr>
          <w:p w14:paraId="5437995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106DBE" w:rsidRPr="00AC2F8F" w14:paraId="0C1DC792" w14:textId="77777777" w:rsidTr="00241BE5">
        <w:tc>
          <w:tcPr>
            <w:tcW w:w="0" w:type="auto"/>
          </w:tcPr>
          <w:p w14:paraId="37C674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HerbWetPer_3000m</w:t>
            </w:r>
          </w:p>
        </w:tc>
        <w:tc>
          <w:tcPr>
            <w:tcW w:w="0" w:type="auto"/>
          </w:tcPr>
          <w:p w14:paraId="536531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Herbaceuos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 xml:space="preserve"> Wetland</w:t>
            </w:r>
          </w:p>
        </w:tc>
        <w:tc>
          <w:tcPr>
            <w:tcW w:w="0" w:type="auto"/>
          </w:tcPr>
          <w:p w14:paraId="6C338A4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04D21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0" w:type="auto"/>
          </w:tcPr>
          <w:p w14:paraId="7A077B9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935664A" w14:textId="77777777" w:rsidTr="00241BE5">
        <w:tc>
          <w:tcPr>
            <w:tcW w:w="0" w:type="auto"/>
          </w:tcPr>
          <w:p w14:paraId="6D7DF2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IceSnowPer_3000m</w:t>
            </w:r>
          </w:p>
        </w:tc>
        <w:tc>
          <w:tcPr>
            <w:tcW w:w="0" w:type="auto"/>
          </w:tcPr>
          <w:p w14:paraId="13DFFB0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Ice/Snow</w:t>
            </w:r>
          </w:p>
        </w:tc>
        <w:tc>
          <w:tcPr>
            <w:tcW w:w="0" w:type="auto"/>
          </w:tcPr>
          <w:p w14:paraId="12AD0B3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394EDA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D752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4EE72624" w14:textId="77777777" w:rsidTr="00241BE5">
        <w:tc>
          <w:tcPr>
            <w:tcW w:w="0" w:type="auto"/>
          </w:tcPr>
          <w:p w14:paraId="00A1F3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LakeArea</w:t>
            </w:r>
            <w:proofErr w:type="spellEnd"/>
          </w:p>
        </w:tc>
        <w:tc>
          <w:tcPr>
            <w:tcW w:w="0" w:type="auto"/>
          </w:tcPr>
          <w:p w14:paraId="5FF565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 Surface Area (sq. meters)</w:t>
            </w:r>
          </w:p>
        </w:tc>
        <w:tc>
          <w:tcPr>
            <w:tcW w:w="0" w:type="auto"/>
          </w:tcPr>
          <w:p w14:paraId="64329A2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451E9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0" w:type="auto"/>
          </w:tcPr>
          <w:p w14:paraId="5566416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106DBE" w:rsidRPr="00AC2F8F" w14:paraId="480398AA" w14:textId="77777777" w:rsidTr="00241BE5">
        <w:tc>
          <w:tcPr>
            <w:tcW w:w="0" w:type="auto"/>
          </w:tcPr>
          <w:p w14:paraId="14AF0F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LakePerim</w:t>
            </w:r>
            <w:proofErr w:type="spellEnd"/>
          </w:p>
        </w:tc>
        <w:tc>
          <w:tcPr>
            <w:tcW w:w="0" w:type="auto"/>
          </w:tcPr>
          <w:p w14:paraId="1AE8810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 Perimeter (meters)</w:t>
            </w:r>
          </w:p>
        </w:tc>
        <w:tc>
          <w:tcPr>
            <w:tcW w:w="0" w:type="auto"/>
          </w:tcPr>
          <w:p w14:paraId="64AB02F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F9ECA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33.6</w:t>
            </w:r>
          </w:p>
        </w:tc>
        <w:tc>
          <w:tcPr>
            <w:tcW w:w="0" w:type="auto"/>
          </w:tcPr>
          <w:p w14:paraId="59CA7B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106DBE" w:rsidRPr="00AC2F8F" w14:paraId="66290B26" w14:textId="77777777" w:rsidTr="00241BE5">
        <w:tc>
          <w:tcPr>
            <w:tcW w:w="0" w:type="auto"/>
          </w:tcPr>
          <w:p w14:paraId="4D047FF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MaxDepthCorrect</w:t>
            </w:r>
            <w:proofErr w:type="spellEnd"/>
          </w:p>
        </w:tc>
        <w:tc>
          <w:tcPr>
            <w:tcW w:w="0" w:type="auto"/>
          </w:tcPr>
          <w:p w14:paraId="40AEB24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Maximum Lake Depth (m)</w:t>
            </w:r>
          </w:p>
        </w:tc>
        <w:tc>
          <w:tcPr>
            <w:tcW w:w="0" w:type="auto"/>
          </w:tcPr>
          <w:p w14:paraId="08FAFFF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039EE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0" w:type="auto"/>
          </w:tcPr>
          <w:p w14:paraId="69726F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7B00E647" w14:textId="77777777" w:rsidTr="00241BE5">
        <w:tc>
          <w:tcPr>
            <w:tcW w:w="0" w:type="auto"/>
          </w:tcPr>
          <w:p w14:paraId="4F9DA23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MaxLength</w:t>
            </w:r>
            <w:proofErr w:type="spellEnd"/>
          </w:p>
        </w:tc>
        <w:tc>
          <w:tcPr>
            <w:tcW w:w="0" w:type="auto"/>
          </w:tcPr>
          <w:p w14:paraId="6D6624E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Lake Length (m)</w:t>
            </w:r>
          </w:p>
        </w:tc>
        <w:tc>
          <w:tcPr>
            <w:tcW w:w="0" w:type="auto"/>
          </w:tcPr>
          <w:p w14:paraId="02A184F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97788B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2972.1</w:t>
            </w:r>
          </w:p>
        </w:tc>
        <w:tc>
          <w:tcPr>
            <w:tcW w:w="0" w:type="auto"/>
          </w:tcPr>
          <w:p w14:paraId="49C3E3A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137.2</w:t>
            </w:r>
          </w:p>
        </w:tc>
      </w:tr>
      <w:tr w:rsidR="00106DBE" w:rsidRPr="00AC2F8F" w14:paraId="1C824119" w14:textId="77777777" w:rsidTr="00241BE5">
        <w:tc>
          <w:tcPr>
            <w:tcW w:w="0" w:type="auto"/>
          </w:tcPr>
          <w:p w14:paraId="6C8F2F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MaxWidth</w:t>
            </w:r>
            <w:proofErr w:type="spellEnd"/>
          </w:p>
        </w:tc>
        <w:tc>
          <w:tcPr>
            <w:tcW w:w="0" w:type="auto"/>
          </w:tcPr>
          <w:p w14:paraId="4C165A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Lake Width (m)</w:t>
            </w:r>
          </w:p>
        </w:tc>
        <w:tc>
          <w:tcPr>
            <w:tcW w:w="0" w:type="auto"/>
          </w:tcPr>
          <w:p w14:paraId="10890CF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4C370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1567.5</w:t>
            </w:r>
          </w:p>
        </w:tc>
        <w:tc>
          <w:tcPr>
            <w:tcW w:w="0" w:type="auto"/>
          </w:tcPr>
          <w:p w14:paraId="08AE29B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</w:tr>
      <w:tr w:rsidR="00106DBE" w:rsidRPr="00AC2F8F" w14:paraId="4E995434" w14:textId="77777777" w:rsidTr="00241BE5">
        <w:tc>
          <w:tcPr>
            <w:tcW w:w="0" w:type="auto"/>
          </w:tcPr>
          <w:p w14:paraId="4C080EB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MeanDepthCorrect</w:t>
            </w:r>
            <w:proofErr w:type="spellEnd"/>
          </w:p>
        </w:tc>
        <w:tc>
          <w:tcPr>
            <w:tcW w:w="0" w:type="auto"/>
          </w:tcPr>
          <w:p w14:paraId="6C2A14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Mean Lake Depth (m)</w:t>
            </w:r>
          </w:p>
        </w:tc>
        <w:tc>
          <w:tcPr>
            <w:tcW w:w="0" w:type="auto"/>
          </w:tcPr>
          <w:p w14:paraId="254FCA5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112CF5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0" w:type="auto"/>
          </w:tcPr>
          <w:p w14:paraId="49A80A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589449CF" w14:textId="77777777" w:rsidTr="00241BE5">
        <w:tc>
          <w:tcPr>
            <w:tcW w:w="0" w:type="auto"/>
          </w:tcPr>
          <w:p w14:paraId="6B40276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MeanWidth</w:t>
            </w:r>
            <w:proofErr w:type="spellEnd"/>
          </w:p>
        </w:tc>
        <w:tc>
          <w:tcPr>
            <w:tcW w:w="0" w:type="auto"/>
          </w:tcPr>
          <w:p w14:paraId="1733A1F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 Lake Width (m)</w:t>
            </w:r>
          </w:p>
        </w:tc>
        <w:tc>
          <w:tcPr>
            <w:tcW w:w="0" w:type="auto"/>
          </w:tcPr>
          <w:p w14:paraId="32D824A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9037B9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1370.1</w:t>
            </w:r>
          </w:p>
        </w:tc>
        <w:tc>
          <w:tcPr>
            <w:tcW w:w="0" w:type="auto"/>
          </w:tcPr>
          <w:p w14:paraId="05A9A7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122.6</w:t>
            </w:r>
          </w:p>
        </w:tc>
      </w:tr>
      <w:tr w:rsidR="00106DBE" w:rsidRPr="00AC2F8F" w14:paraId="7AF3198E" w14:textId="77777777" w:rsidTr="00241BE5">
        <w:tc>
          <w:tcPr>
            <w:tcW w:w="0" w:type="auto"/>
          </w:tcPr>
          <w:p w14:paraId="4BE06F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MixedForPer_3000m</w:t>
            </w:r>
          </w:p>
        </w:tc>
        <w:tc>
          <w:tcPr>
            <w:tcW w:w="0" w:type="auto"/>
          </w:tcPr>
          <w:p w14:paraId="7C2B11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Mixed Forest</w:t>
            </w:r>
          </w:p>
        </w:tc>
        <w:tc>
          <w:tcPr>
            <w:tcW w:w="0" w:type="auto"/>
          </w:tcPr>
          <w:p w14:paraId="1B3D01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E75DF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</w:tcPr>
          <w:p w14:paraId="5B0C1E4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5FAC88D3" w14:textId="77777777" w:rsidTr="00241BE5">
        <w:tc>
          <w:tcPr>
            <w:tcW w:w="0" w:type="auto"/>
          </w:tcPr>
          <w:p w14:paraId="5B28558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PasturePer_3000m</w:t>
            </w:r>
          </w:p>
        </w:tc>
        <w:tc>
          <w:tcPr>
            <w:tcW w:w="0" w:type="auto"/>
          </w:tcPr>
          <w:p w14:paraId="3565AFC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Pasture</w:t>
            </w:r>
          </w:p>
        </w:tc>
        <w:tc>
          <w:tcPr>
            <w:tcW w:w="0" w:type="auto"/>
          </w:tcPr>
          <w:p w14:paraId="191429D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5954B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0" w:type="auto"/>
          </w:tcPr>
          <w:p w14:paraId="3B845B3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47998CFC" w14:textId="77777777" w:rsidTr="00241BE5">
        <w:tc>
          <w:tcPr>
            <w:tcW w:w="0" w:type="auto"/>
          </w:tcPr>
          <w:p w14:paraId="7909EEC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PercentImperv_3000m</w:t>
            </w:r>
          </w:p>
        </w:tc>
        <w:tc>
          <w:tcPr>
            <w:tcW w:w="0" w:type="auto"/>
          </w:tcPr>
          <w:p w14:paraId="0D1B1AB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Impervious</w:t>
            </w:r>
          </w:p>
        </w:tc>
        <w:tc>
          <w:tcPr>
            <w:tcW w:w="0" w:type="auto"/>
          </w:tcPr>
          <w:p w14:paraId="63DDD6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08DC4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0" w:type="auto"/>
          </w:tcPr>
          <w:p w14:paraId="69BE60E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5450F7A2" w14:textId="77777777" w:rsidTr="00241BE5">
        <w:tc>
          <w:tcPr>
            <w:tcW w:w="0" w:type="auto"/>
          </w:tcPr>
          <w:p w14:paraId="68C289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ShoreDevel</w:t>
            </w:r>
            <w:proofErr w:type="spellEnd"/>
          </w:p>
        </w:tc>
        <w:tc>
          <w:tcPr>
            <w:tcW w:w="0" w:type="auto"/>
          </w:tcPr>
          <w:p w14:paraId="0A1EC0F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Shoreline Development Index</w:t>
            </w:r>
          </w:p>
        </w:tc>
        <w:tc>
          <w:tcPr>
            <w:tcW w:w="0" w:type="auto"/>
          </w:tcPr>
          <w:p w14:paraId="58DD773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332FDE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0" w:type="auto"/>
          </w:tcPr>
          <w:p w14:paraId="1644467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6510018E" w14:textId="77777777" w:rsidTr="00241BE5">
        <w:tc>
          <w:tcPr>
            <w:tcW w:w="0" w:type="auto"/>
          </w:tcPr>
          <w:p w14:paraId="4138F3F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ShrubPer_3000m</w:t>
            </w:r>
          </w:p>
        </w:tc>
        <w:tc>
          <w:tcPr>
            <w:tcW w:w="0" w:type="auto"/>
          </w:tcPr>
          <w:p w14:paraId="40F43D1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Shrub/Scrub</w:t>
            </w:r>
          </w:p>
        </w:tc>
        <w:tc>
          <w:tcPr>
            <w:tcW w:w="0" w:type="auto"/>
          </w:tcPr>
          <w:p w14:paraId="74D7BC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3644FC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10.4</w:t>
            </w:r>
          </w:p>
        </w:tc>
        <w:tc>
          <w:tcPr>
            <w:tcW w:w="0" w:type="auto"/>
          </w:tcPr>
          <w:p w14:paraId="0A5474C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5509FB9E" w14:textId="77777777" w:rsidTr="00241BE5">
        <w:tc>
          <w:tcPr>
            <w:tcW w:w="0" w:type="auto"/>
          </w:tcPr>
          <w:p w14:paraId="32187E9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VolumeCorrect</w:t>
            </w:r>
            <w:proofErr w:type="spellEnd"/>
          </w:p>
        </w:tc>
        <w:tc>
          <w:tcPr>
            <w:tcW w:w="0" w:type="auto"/>
          </w:tcPr>
          <w:p w14:paraId="70BCAD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Lake Volume (cubic meters)</w:t>
            </w:r>
          </w:p>
        </w:tc>
        <w:tc>
          <w:tcPr>
            <w:tcW w:w="0" w:type="auto"/>
          </w:tcPr>
          <w:p w14:paraId="11461D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9DC7C3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101211909.9</w:t>
            </w:r>
          </w:p>
        </w:tc>
        <w:tc>
          <w:tcPr>
            <w:tcW w:w="0" w:type="auto"/>
          </w:tcPr>
          <w:p w14:paraId="2A95EF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27438696.4</w:t>
            </w:r>
          </w:p>
        </w:tc>
      </w:tr>
      <w:tr w:rsidR="00106DBE" w:rsidRPr="00AC2F8F" w14:paraId="31AEB8D1" w14:textId="77777777" w:rsidTr="00241BE5">
        <w:tc>
          <w:tcPr>
            <w:tcW w:w="0" w:type="auto"/>
          </w:tcPr>
          <w:p w14:paraId="7B06C16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WaterPer_3000m</w:t>
            </w:r>
          </w:p>
        </w:tc>
        <w:tc>
          <w:tcPr>
            <w:tcW w:w="0" w:type="auto"/>
          </w:tcPr>
          <w:p w14:paraId="4D3660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Water</w:t>
            </w:r>
          </w:p>
        </w:tc>
        <w:tc>
          <w:tcPr>
            <w:tcW w:w="0" w:type="auto"/>
          </w:tcPr>
          <w:p w14:paraId="3A234D8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76300D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0" w:type="auto"/>
          </w:tcPr>
          <w:p w14:paraId="2C2565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0BE60213" w14:textId="77777777" w:rsidTr="00241BE5">
        <w:tc>
          <w:tcPr>
            <w:tcW w:w="0" w:type="auto"/>
          </w:tcPr>
          <w:p w14:paraId="16F4F27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WoodyWetPer_3000m</w:t>
            </w:r>
          </w:p>
        </w:tc>
        <w:tc>
          <w:tcPr>
            <w:tcW w:w="0" w:type="auto"/>
          </w:tcPr>
          <w:p w14:paraId="4E0645C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Woody Wetland</w:t>
            </w:r>
          </w:p>
        </w:tc>
        <w:tc>
          <w:tcPr>
            <w:tcW w:w="0" w:type="auto"/>
          </w:tcPr>
          <w:p w14:paraId="61AEA9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4970F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0" w:type="auto"/>
          </w:tcPr>
          <w:p w14:paraId="323DE77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1A498A64" w14:textId="77777777" w:rsidTr="00241BE5">
        <w:tc>
          <w:tcPr>
            <w:tcW w:w="0" w:type="auto"/>
          </w:tcPr>
          <w:p w14:paraId="11EA42B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WSA_ECO9</w:t>
            </w:r>
          </w:p>
        </w:tc>
        <w:tc>
          <w:tcPr>
            <w:tcW w:w="0" w:type="auto"/>
          </w:tcPr>
          <w:p w14:paraId="630DEF3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Ecoregion</w:t>
            </w:r>
          </w:p>
        </w:tc>
        <w:tc>
          <w:tcPr>
            <w:tcW w:w="0" w:type="auto"/>
          </w:tcPr>
          <w:p w14:paraId="28A0276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31409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52BF91C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06DBE" w:rsidRPr="00AC2F8F" w14:paraId="00C0259C" w14:textId="77777777" w:rsidTr="00241BE5">
        <w:tc>
          <w:tcPr>
            <w:tcW w:w="0" w:type="auto"/>
          </w:tcPr>
          <w:p w14:paraId="124EF0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ANC</w:t>
            </w:r>
          </w:p>
        </w:tc>
        <w:tc>
          <w:tcPr>
            <w:tcW w:w="0" w:type="auto"/>
          </w:tcPr>
          <w:p w14:paraId="795FC92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Acid Neutralizing Capacity (ueq/L)</w:t>
            </w:r>
          </w:p>
        </w:tc>
        <w:tc>
          <w:tcPr>
            <w:tcW w:w="0" w:type="auto"/>
          </w:tcPr>
          <w:p w14:paraId="6AB3E3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22526E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2584.2</w:t>
            </w:r>
          </w:p>
        </w:tc>
        <w:tc>
          <w:tcPr>
            <w:tcW w:w="0" w:type="auto"/>
          </w:tcPr>
          <w:p w14:paraId="3651F21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171.7</w:t>
            </w:r>
          </w:p>
        </w:tc>
      </w:tr>
      <w:tr w:rsidR="00106DBE" w:rsidRPr="00AC2F8F" w14:paraId="1A72EFFB" w14:textId="77777777" w:rsidTr="00241BE5">
        <w:tc>
          <w:tcPr>
            <w:tcW w:w="0" w:type="auto"/>
          </w:tcPr>
          <w:p w14:paraId="666F845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ANDEF2</w:t>
            </w:r>
          </w:p>
        </w:tc>
        <w:tc>
          <w:tcPr>
            <w:tcW w:w="0" w:type="auto"/>
          </w:tcPr>
          <w:p w14:paraId="5F3435E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Anion Deficit (ueq/L)</w:t>
            </w:r>
          </w:p>
        </w:tc>
        <w:tc>
          <w:tcPr>
            <w:tcW w:w="0" w:type="auto"/>
          </w:tcPr>
          <w:p w14:paraId="7104A46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5A22DF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-506.4</w:t>
            </w:r>
          </w:p>
        </w:tc>
        <w:tc>
          <w:tcPr>
            <w:tcW w:w="0" w:type="auto"/>
          </w:tcPr>
          <w:p w14:paraId="06DE551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143.2</w:t>
            </w:r>
          </w:p>
        </w:tc>
      </w:tr>
      <w:tr w:rsidR="00106DBE" w:rsidRPr="00AC2F8F" w14:paraId="5B8BD3F0" w14:textId="77777777" w:rsidTr="00241BE5">
        <w:tc>
          <w:tcPr>
            <w:tcW w:w="0" w:type="auto"/>
          </w:tcPr>
          <w:p w14:paraId="466D327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ANSUM2</w:t>
            </w:r>
          </w:p>
        </w:tc>
        <w:tc>
          <w:tcPr>
            <w:tcW w:w="0" w:type="auto"/>
          </w:tcPr>
          <w:p w14:paraId="6637027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Anions using ANC (ueq/L)</w:t>
            </w:r>
          </w:p>
        </w:tc>
        <w:tc>
          <w:tcPr>
            <w:tcW w:w="0" w:type="auto"/>
          </w:tcPr>
          <w:p w14:paraId="676637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577BFE0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8043.1</w:t>
            </w:r>
          </w:p>
        </w:tc>
        <w:tc>
          <w:tcPr>
            <w:tcW w:w="0" w:type="auto"/>
          </w:tcPr>
          <w:p w14:paraId="4ACDFD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1197.9</w:t>
            </w:r>
          </w:p>
        </w:tc>
      </w:tr>
      <w:tr w:rsidR="00106DBE" w:rsidRPr="00AC2F8F" w14:paraId="698C5A99" w14:textId="77777777" w:rsidTr="00241BE5">
        <w:tc>
          <w:tcPr>
            <w:tcW w:w="0" w:type="auto"/>
          </w:tcPr>
          <w:p w14:paraId="1E4E725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BALANCE2</w:t>
            </w:r>
          </w:p>
        </w:tc>
        <w:tc>
          <w:tcPr>
            <w:tcW w:w="0" w:type="auto"/>
          </w:tcPr>
          <w:p w14:paraId="428500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Ion Balance (%)</w:t>
            </w:r>
          </w:p>
        </w:tc>
        <w:tc>
          <w:tcPr>
            <w:tcW w:w="0" w:type="auto"/>
          </w:tcPr>
          <w:p w14:paraId="035F85A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2983C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  <w:tc>
          <w:tcPr>
            <w:tcW w:w="0" w:type="auto"/>
          </w:tcPr>
          <w:p w14:paraId="254F2D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4BF35987" w14:textId="77777777" w:rsidTr="00241BE5">
        <w:tc>
          <w:tcPr>
            <w:tcW w:w="0" w:type="auto"/>
          </w:tcPr>
          <w:p w14:paraId="487C7C3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0" w:type="auto"/>
          </w:tcPr>
          <w:p w14:paraId="6AB5511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Calcium (ueq/L)</w:t>
            </w:r>
          </w:p>
        </w:tc>
        <w:tc>
          <w:tcPr>
            <w:tcW w:w="0" w:type="auto"/>
          </w:tcPr>
          <w:p w14:paraId="48F5EC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D8392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1388.3</w:t>
            </w:r>
          </w:p>
        </w:tc>
        <w:tc>
          <w:tcPr>
            <w:tcW w:w="0" w:type="auto"/>
          </w:tcPr>
          <w:p w14:paraId="5B8D048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</w:tr>
      <w:tr w:rsidR="00106DBE" w:rsidRPr="00AC2F8F" w14:paraId="5002A4D9" w14:textId="77777777" w:rsidTr="00241BE5">
        <w:tc>
          <w:tcPr>
            <w:tcW w:w="0" w:type="auto"/>
          </w:tcPr>
          <w:p w14:paraId="51BE698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CATSUM</w:t>
            </w:r>
          </w:p>
        </w:tc>
        <w:tc>
          <w:tcPr>
            <w:tcW w:w="0" w:type="auto"/>
          </w:tcPr>
          <w:p w14:paraId="10E2756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Cations (ueq/L)</w:t>
            </w:r>
          </w:p>
        </w:tc>
        <w:tc>
          <w:tcPr>
            <w:tcW w:w="0" w:type="auto"/>
          </w:tcPr>
          <w:p w14:paraId="5ABF77D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7E664BF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7536.7</w:t>
            </w:r>
          </w:p>
        </w:tc>
        <w:tc>
          <w:tcPr>
            <w:tcW w:w="0" w:type="auto"/>
          </w:tcPr>
          <w:p w14:paraId="357E795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1105.0</w:t>
            </w:r>
          </w:p>
        </w:tc>
      </w:tr>
      <w:tr w:rsidR="00106DBE" w:rsidRPr="00AC2F8F" w14:paraId="5C3770BC" w14:textId="77777777" w:rsidTr="00241BE5">
        <w:tc>
          <w:tcPr>
            <w:tcW w:w="0" w:type="auto"/>
          </w:tcPr>
          <w:p w14:paraId="107AFE4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CL</w:t>
            </w:r>
          </w:p>
        </w:tc>
        <w:tc>
          <w:tcPr>
            <w:tcW w:w="0" w:type="auto"/>
          </w:tcPr>
          <w:p w14:paraId="597A0E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Chloride (ueq/L)</w:t>
            </w:r>
          </w:p>
        </w:tc>
        <w:tc>
          <w:tcPr>
            <w:tcW w:w="0" w:type="auto"/>
          </w:tcPr>
          <w:p w14:paraId="3A7C2EF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922E8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1600.3</w:t>
            </w:r>
          </w:p>
        </w:tc>
        <w:tc>
          <w:tcPr>
            <w:tcW w:w="0" w:type="auto"/>
          </w:tcPr>
          <w:p w14:paraId="5B3A075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438.2</w:t>
            </w:r>
          </w:p>
        </w:tc>
      </w:tr>
      <w:tr w:rsidR="00106DBE" w:rsidRPr="00AC2F8F" w14:paraId="2C669A0A" w14:textId="77777777" w:rsidTr="00241BE5">
        <w:tc>
          <w:tcPr>
            <w:tcW w:w="0" w:type="auto"/>
          </w:tcPr>
          <w:p w14:paraId="55ECD2F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</w:p>
        </w:tc>
        <w:tc>
          <w:tcPr>
            <w:tcW w:w="0" w:type="auto"/>
          </w:tcPr>
          <w:p w14:paraId="7966DC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Color (PCU)</w:t>
            </w:r>
          </w:p>
        </w:tc>
        <w:tc>
          <w:tcPr>
            <w:tcW w:w="0" w:type="auto"/>
          </w:tcPr>
          <w:p w14:paraId="7A29A54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AB5C08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0" w:type="auto"/>
          </w:tcPr>
          <w:p w14:paraId="19A6BB2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106DBE" w:rsidRPr="00AC2F8F" w14:paraId="6C3052D1" w14:textId="77777777" w:rsidTr="00241BE5">
        <w:tc>
          <w:tcPr>
            <w:tcW w:w="0" w:type="auto"/>
          </w:tcPr>
          <w:p w14:paraId="7730476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CONCAL2</w:t>
            </w:r>
          </w:p>
        </w:tc>
        <w:tc>
          <w:tcPr>
            <w:tcW w:w="0" w:type="auto"/>
          </w:tcPr>
          <w:p w14:paraId="1230F99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Calculated Conductivity (</w:t>
            </w: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/cm)</w:t>
            </w:r>
          </w:p>
        </w:tc>
        <w:tc>
          <w:tcPr>
            <w:tcW w:w="0" w:type="auto"/>
          </w:tcPr>
          <w:p w14:paraId="7BE4CD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3B7520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949.0</w:t>
            </w:r>
          </w:p>
        </w:tc>
        <w:tc>
          <w:tcPr>
            <w:tcW w:w="0" w:type="auto"/>
          </w:tcPr>
          <w:p w14:paraId="7AD22D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148.1</w:t>
            </w:r>
          </w:p>
        </w:tc>
      </w:tr>
      <w:tr w:rsidR="00106DBE" w:rsidRPr="00AC2F8F" w14:paraId="114A36BD" w14:textId="77777777" w:rsidTr="00241BE5">
        <w:tc>
          <w:tcPr>
            <w:tcW w:w="0" w:type="auto"/>
          </w:tcPr>
          <w:p w14:paraId="14E602A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</w:t>
            </w:r>
          </w:p>
        </w:tc>
        <w:tc>
          <w:tcPr>
            <w:tcW w:w="0" w:type="auto"/>
          </w:tcPr>
          <w:p w14:paraId="57009B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Conductivity (</w:t>
            </w: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/cm)</w:t>
            </w:r>
          </w:p>
        </w:tc>
        <w:tc>
          <w:tcPr>
            <w:tcW w:w="0" w:type="auto"/>
          </w:tcPr>
          <w:p w14:paraId="4D623CD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CC4753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656.0</w:t>
            </w:r>
          </w:p>
        </w:tc>
        <w:tc>
          <w:tcPr>
            <w:tcW w:w="0" w:type="auto"/>
          </w:tcPr>
          <w:p w14:paraId="27D0D3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72.6</w:t>
            </w:r>
          </w:p>
        </w:tc>
      </w:tr>
      <w:tr w:rsidR="00106DBE" w:rsidRPr="00AC2F8F" w14:paraId="3CF48020" w14:textId="77777777" w:rsidTr="00241BE5">
        <w:tc>
          <w:tcPr>
            <w:tcW w:w="0" w:type="auto"/>
          </w:tcPr>
          <w:p w14:paraId="6722A5D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CONDHO2</w:t>
            </w:r>
          </w:p>
        </w:tc>
        <w:tc>
          <w:tcPr>
            <w:tcW w:w="0" w:type="auto"/>
          </w:tcPr>
          <w:p w14:paraId="3741C16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D-H-O Calculated Conductivity (</w:t>
            </w: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/cm)</w:t>
            </w:r>
          </w:p>
        </w:tc>
        <w:tc>
          <w:tcPr>
            <w:tcW w:w="0" w:type="auto"/>
          </w:tcPr>
          <w:p w14:paraId="70A5C6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2C9FCF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618.6</w:t>
            </w:r>
          </w:p>
        </w:tc>
        <w:tc>
          <w:tcPr>
            <w:tcW w:w="0" w:type="auto"/>
          </w:tcPr>
          <w:p w14:paraId="39F9BD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55.1</w:t>
            </w:r>
          </w:p>
        </w:tc>
      </w:tr>
      <w:tr w:rsidR="00106DBE" w:rsidRPr="00AC2F8F" w14:paraId="72FD1A84" w14:textId="77777777" w:rsidTr="00241BE5">
        <w:tc>
          <w:tcPr>
            <w:tcW w:w="0" w:type="auto"/>
          </w:tcPr>
          <w:p w14:paraId="0AE42D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DATE_COL</w:t>
            </w:r>
          </w:p>
        </w:tc>
        <w:tc>
          <w:tcPr>
            <w:tcW w:w="0" w:type="auto"/>
          </w:tcPr>
          <w:p w14:paraId="6EA34AB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Date Samples Collected</w:t>
            </w:r>
          </w:p>
        </w:tc>
        <w:tc>
          <w:tcPr>
            <w:tcW w:w="0" w:type="auto"/>
          </w:tcPr>
          <w:p w14:paraId="097603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F63E3A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0622755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06DBE" w:rsidRPr="00AC2F8F" w14:paraId="5193BEFC" w14:textId="77777777" w:rsidTr="00241BE5">
        <w:tc>
          <w:tcPr>
            <w:tcW w:w="0" w:type="auto"/>
          </w:tcPr>
          <w:p w14:paraId="72EF40D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DEPTHMAX</w:t>
            </w:r>
          </w:p>
        </w:tc>
        <w:tc>
          <w:tcPr>
            <w:tcW w:w="0" w:type="auto"/>
          </w:tcPr>
          <w:p w14:paraId="5F96B6B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Depth (meters)</w:t>
            </w:r>
          </w:p>
        </w:tc>
        <w:tc>
          <w:tcPr>
            <w:tcW w:w="0" w:type="auto"/>
          </w:tcPr>
          <w:p w14:paraId="33EB8E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ECB60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0" w:type="auto"/>
          </w:tcPr>
          <w:p w14:paraId="0B3A2B1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3184C500" w14:textId="77777777" w:rsidTr="00241BE5">
        <w:tc>
          <w:tcPr>
            <w:tcW w:w="0" w:type="auto"/>
          </w:tcPr>
          <w:p w14:paraId="2C12BB2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DO2_2M</w:t>
            </w:r>
          </w:p>
        </w:tc>
        <w:tc>
          <w:tcPr>
            <w:tcW w:w="0" w:type="auto"/>
          </w:tcPr>
          <w:p w14:paraId="65A215A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Dissolved Oxygen (mg/L)</w:t>
            </w:r>
          </w:p>
        </w:tc>
        <w:tc>
          <w:tcPr>
            <w:tcW w:w="0" w:type="auto"/>
          </w:tcPr>
          <w:p w14:paraId="16250BF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64814D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0" w:type="auto"/>
          </w:tcPr>
          <w:p w14:paraId="3653377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1498B3C" w14:textId="77777777" w:rsidTr="00241BE5">
        <w:tc>
          <w:tcPr>
            <w:tcW w:w="0" w:type="auto"/>
          </w:tcPr>
          <w:p w14:paraId="4D865DE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0" w:type="auto"/>
          </w:tcPr>
          <w:p w14:paraId="36CC42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Dissolved Organic Carbon (mg/L)</w:t>
            </w:r>
          </w:p>
        </w:tc>
        <w:tc>
          <w:tcPr>
            <w:tcW w:w="0" w:type="auto"/>
          </w:tcPr>
          <w:p w14:paraId="55129B9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5E816B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0" w:type="auto"/>
          </w:tcPr>
          <w:p w14:paraId="73BC7E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106DBE" w:rsidRPr="00AC2F8F" w14:paraId="4151D872" w14:textId="77777777" w:rsidTr="00241BE5">
        <w:tc>
          <w:tcPr>
            <w:tcW w:w="0" w:type="auto"/>
          </w:tcPr>
          <w:p w14:paraId="1D6F4C9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51DA4E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Hydrogen Ions (ueq/L)</w:t>
            </w:r>
          </w:p>
        </w:tc>
        <w:tc>
          <w:tcPr>
            <w:tcW w:w="0" w:type="auto"/>
          </w:tcPr>
          <w:p w14:paraId="3EF77C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770499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9C4E3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890918B" w14:textId="77777777" w:rsidTr="00241BE5">
        <w:tc>
          <w:tcPr>
            <w:tcW w:w="0" w:type="auto"/>
          </w:tcPr>
          <w:p w14:paraId="7BE9597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421A121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Potassium (ueq/L)</w:t>
            </w:r>
          </w:p>
        </w:tc>
        <w:tc>
          <w:tcPr>
            <w:tcW w:w="0" w:type="auto"/>
          </w:tcPr>
          <w:p w14:paraId="7D34802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226224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245.6</w:t>
            </w:r>
          </w:p>
        </w:tc>
        <w:tc>
          <w:tcPr>
            <w:tcW w:w="0" w:type="auto"/>
          </w:tcPr>
          <w:p w14:paraId="6BFEC9C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40.6</w:t>
            </w:r>
          </w:p>
        </w:tc>
      </w:tr>
      <w:tr w:rsidR="00106DBE" w:rsidRPr="00AC2F8F" w14:paraId="050188FB" w14:textId="77777777" w:rsidTr="00241BE5">
        <w:tc>
          <w:tcPr>
            <w:tcW w:w="0" w:type="auto"/>
          </w:tcPr>
          <w:p w14:paraId="4D2C53D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0" w:type="auto"/>
          </w:tcPr>
          <w:p w14:paraId="389950D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Magnesium (ueq/L)</w:t>
            </w:r>
          </w:p>
        </w:tc>
        <w:tc>
          <w:tcPr>
            <w:tcW w:w="0" w:type="auto"/>
          </w:tcPr>
          <w:p w14:paraId="6CBF645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578E0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2190.4</w:t>
            </w:r>
          </w:p>
        </w:tc>
        <w:tc>
          <w:tcPr>
            <w:tcW w:w="0" w:type="auto"/>
          </w:tcPr>
          <w:p w14:paraId="0936590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282.2</w:t>
            </w:r>
          </w:p>
        </w:tc>
      </w:tr>
      <w:tr w:rsidR="00106DBE" w:rsidRPr="00AC2F8F" w14:paraId="197BAEF2" w14:textId="77777777" w:rsidTr="00241BE5">
        <w:tc>
          <w:tcPr>
            <w:tcW w:w="0" w:type="auto"/>
          </w:tcPr>
          <w:p w14:paraId="26F0C43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7DA3A92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Sodium (ueq/L)</w:t>
            </w:r>
          </w:p>
        </w:tc>
        <w:tc>
          <w:tcPr>
            <w:tcW w:w="0" w:type="auto"/>
          </w:tcPr>
          <w:p w14:paraId="0A9D01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4581E3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3709.7</w:t>
            </w:r>
          </w:p>
        </w:tc>
        <w:tc>
          <w:tcPr>
            <w:tcW w:w="0" w:type="auto"/>
          </w:tcPr>
          <w:p w14:paraId="038B7E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816.3</w:t>
            </w:r>
          </w:p>
        </w:tc>
      </w:tr>
      <w:tr w:rsidR="00106DBE" w:rsidRPr="00AC2F8F" w14:paraId="2397CF70" w14:textId="77777777" w:rsidTr="00241BE5">
        <w:tc>
          <w:tcPr>
            <w:tcW w:w="0" w:type="auto"/>
          </w:tcPr>
          <w:p w14:paraId="38F348B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NH4</w:t>
            </w:r>
          </w:p>
        </w:tc>
        <w:tc>
          <w:tcPr>
            <w:tcW w:w="0" w:type="auto"/>
          </w:tcPr>
          <w:p w14:paraId="683A57C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Ammonium (mg/L)</w:t>
            </w:r>
          </w:p>
        </w:tc>
        <w:tc>
          <w:tcPr>
            <w:tcW w:w="0" w:type="auto"/>
          </w:tcPr>
          <w:p w14:paraId="2146FE7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B9D98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0" w:type="auto"/>
          </w:tcPr>
          <w:p w14:paraId="27F2AB0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6398BF9B" w14:textId="77777777" w:rsidTr="00241BE5">
        <w:tc>
          <w:tcPr>
            <w:tcW w:w="0" w:type="auto"/>
          </w:tcPr>
          <w:p w14:paraId="11FDAF6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NH4ION</w:t>
            </w:r>
          </w:p>
        </w:tc>
        <w:tc>
          <w:tcPr>
            <w:tcW w:w="0" w:type="auto"/>
          </w:tcPr>
          <w:p w14:paraId="4C3E4F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Calculated Ammonium (ueq/L)</w:t>
            </w:r>
          </w:p>
        </w:tc>
        <w:tc>
          <w:tcPr>
            <w:tcW w:w="0" w:type="auto"/>
          </w:tcPr>
          <w:p w14:paraId="0D7E548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27D680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</w:tcPr>
          <w:p w14:paraId="600CBC1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334BA694" w14:textId="77777777" w:rsidTr="00241BE5">
        <w:tc>
          <w:tcPr>
            <w:tcW w:w="0" w:type="auto"/>
          </w:tcPr>
          <w:p w14:paraId="75FB83C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NO3</w:t>
            </w:r>
          </w:p>
        </w:tc>
        <w:tc>
          <w:tcPr>
            <w:tcW w:w="0" w:type="auto"/>
          </w:tcPr>
          <w:p w14:paraId="4CFC889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Nitrate (ueq/L)</w:t>
            </w:r>
          </w:p>
        </w:tc>
        <w:tc>
          <w:tcPr>
            <w:tcW w:w="0" w:type="auto"/>
          </w:tcPr>
          <w:p w14:paraId="0F120F4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2E211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0" w:type="auto"/>
          </w:tcPr>
          <w:p w14:paraId="75C575F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106DBE" w:rsidRPr="00AC2F8F" w14:paraId="745DD957" w14:textId="77777777" w:rsidTr="00241BE5">
        <w:tc>
          <w:tcPr>
            <w:tcW w:w="0" w:type="auto"/>
          </w:tcPr>
          <w:p w14:paraId="78423C6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NO3_NO2</w:t>
            </w:r>
          </w:p>
        </w:tc>
        <w:tc>
          <w:tcPr>
            <w:tcW w:w="0" w:type="auto"/>
          </w:tcPr>
          <w:p w14:paraId="2015187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Nitrate/Nitrite (mg N/L)</w:t>
            </w:r>
          </w:p>
        </w:tc>
        <w:tc>
          <w:tcPr>
            <w:tcW w:w="0" w:type="auto"/>
          </w:tcPr>
          <w:p w14:paraId="6457377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0F77B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13FB7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4803434B" w14:textId="77777777" w:rsidTr="00241BE5">
        <w:tc>
          <w:tcPr>
            <w:tcW w:w="0" w:type="auto"/>
          </w:tcPr>
          <w:p w14:paraId="4F67DAB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NPratio</w:t>
            </w:r>
            <w:proofErr w:type="spellEnd"/>
          </w:p>
        </w:tc>
        <w:tc>
          <w:tcPr>
            <w:tcW w:w="0" w:type="auto"/>
          </w:tcPr>
          <w:p w14:paraId="5E3ED40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Nitrogen:Phophorus</w:t>
            </w:r>
            <w:proofErr w:type="spellEnd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 xml:space="preserve"> Ratio</w:t>
            </w:r>
          </w:p>
        </w:tc>
        <w:tc>
          <w:tcPr>
            <w:tcW w:w="0" w:type="auto"/>
          </w:tcPr>
          <w:p w14:paraId="2B59152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38DD9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34.5</w:t>
            </w:r>
          </w:p>
        </w:tc>
        <w:tc>
          <w:tcPr>
            <w:tcW w:w="0" w:type="auto"/>
          </w:tcPr>
          <w:p w14:paraId="43DB1D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106DBE" w:rsidRPr="00AC2F8F" w14:paraId="4CAA09FC" w14:textId="77777777" w:rsidTr="00241BE5">
        <w:tc>
          <w:tcPr>
            <w:tcW w:w="0" w:type="auto"/>
          </w:tcPr>
          <w:p w14:paraId="4039766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NTL</w:t>
            </w:r>
          </w:p>
        </w:tc>
        <w:tc>
          <w:tcPr>
            <w:tcW w:w="0" w:type="auto"/>
          </w:tcPr>
          <w:p w14:paraId="7780254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Nitrogen (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μ</m:t>
              </m:r>
            </m:oMath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g/L)</w:t>
            </w:r>
          </w:p>
        </w:tc>
        <w:tc>
          <w:tcPr>
            <w:tcW w:w="0" w:type="auto"/>
          </w:tcPr>
          <w:p w14:paraId="0A24240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78658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1109.9</w:t>
            </w:r>
          </w:p>
        </w:tc>
        <w:tc>
          <w:tcPr>
            <w:tcW w:w="0" w:type="auto"/>
          </w:tcPr>
          <w:p w14:paraId="67FF6A9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56.4</w:t>
            </w:r>
          </w:p>
        </w:tc>
      </w:tr>
      <w:tr w:rsidR="00106DBE" w:rsidRPr="00AC2F8F" w14:paraId="63FCD487" w14:textId="77777777" w:rsidTr="00241BE5">
        <w:tc>
          <w:tcPr>
            <w:tcW w:w="0" w:type="auto"/>
          </w:tcPr>
          <w:p w14:paraId="324DF9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0" w:type="auto"/>
          </w:tcPr>
          <w:p w14:paraId="746AF9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Hydroxide (ueq/L)</w:t>
            </w:r>
          </w:p>
        </w:tc>
        <w:tc>
          <w:tcPr>
            <w:tcW w:w="0" w:type="auto"/>
          </w:tcPr>
          <w:p w14:paraId="46F933D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145CE5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0" w:type="auto"/>
          </w:tcPr>
          <w:p w14:paraId="4E09AB4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54B5F73C" w14:textId="77777777" w:rsidTr="00241BE5">
        <w:tc>
          <w:tcPr>
            <w:tcW w:w="0" w:type="auto"/>
          </w:tcPr>
          <w:p w14:paraId="757224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ORGION</w:t>
            </w:r>
          </w:p>
        </w:tc>
        <w:tc>
          <w:tcPr>
            <w:tcW w:w="0" w:type="auto"/>
          </w:tcPr>
          <w:p w14:paraId="36DDB4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Organic Anions (ueq/L)</w:t>
            </w:r>
          </w:p>
        </w:tc>
        <w:tc>
          <w:tcPr>
            <w:tcW w:w="0" w:type="auto"/>
          </w:tcPr>
          <w:p w14:paraId="7262921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A8BD6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85.9</w:t>
            </w:r>
          </w:p>
        </w:tc>
        <w:tc>
          <w:tcPr>
            <w:tcW w:w="0" w:type="auto"/>
          </w:tcPr>
          <w:p w14:paraId="71A1513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106DBE" w:rsidRPr="00AC2F8F" w14:paraId="0024526D" w14:textId="77777777" w:rsidTr="00241BE5">
        <w:tc>
          <w:tcPr>
            <w:tcW w:w="0" w:type="auto"/>
          </w:tcPr>
          <w:p w14:paraId="63DA98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PH_FIELD</w:t>
            </w:r>
          </w:p>
        </w:tc>
        <w:tc>
          <w:tcPr>
            <w:tcW w:w="0" w:type="auto"/>
          </w:tcPr>
          <w:p w14:paraId="541E3E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27521D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43381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0" w:type="auto"/>
          </w:tcPr>
          <w:p w14:paraId="16E8E84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69DB4C3A" w14:textId="77777777" w:rsidTr="00241BE5">
        <w:tc>
          <w:tcPr>
            <w:tcW w:w="0" w:type="auto"/>
          </w:tcPr>
          <w:p w14:paraId="0C7AD68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PTL</w:t>
            </w:r>
          </w:p>
        </w:tc>
        <w:tc>
          <w:tcPr>
            <w:tcW w:w="0" w:type="auto"/>
          </w:tcPr>
          <w:p w14:paraId="5F848B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Phosphorus (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μ</m:t>
              </m:r>
            </m:oMath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g/L)</w:t>
            </w:r>
          </w:p>
        </w:tc>
        <w:tc>
          <w:tcPr>
            <w:tcW w:w="0" w:type="auto"/>
          </w:tcPr>
          <w:p w14:paraId="7AED632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001277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103.1</w:t>
            </w:r>
          </w:p>
        </w:tc>
        <w:tc>
          <w:tcPr>
            <w:tcW w:w="0" w:type="auto"/>
          </w:tcPr>
          <w:p w14:paraId="475383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106DBE" w:rsidRPr="00AC2F8F" w14:paraId="31FB69C6" w14:textId="77777777" w:rsidTr="00241BE5">
        <w:tc>
          <w:tcPr>
            <w:tcW w:w="0" w:type="auto"/>
          </w:tcPr>
          <w:p w14:paraId="1D084B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SIO2</w:t>
            </w:r>
          </w:p>
        </w:tc>
        <w:tc>
          <w:tcPr>
            <w:tcW w:w="0" w:type="auto"/>
          </w:tcPr>
          <w:p w14:paraId="624CEAD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Silica (mg/L)</w:t>
            </w:r>
          </w:p>
        </w:tc>
        <w:tc>
          <w:tcPr>
            <w:tcW w:w="0" w:type="auto"/>
          </w:tcPr>
          <w:p w14:paraId="3BD9372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724D9B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0" w:type="auto"/>
          </w:tcPr>
          <w:p w14:paraId="7BC0E41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01C4717A" w14:textId="77777777" w:rsidTr="00241BE5">
        <w:tc>
          <w:tcPr>
            <w:tcW w:w="0" w:type="auto"/>
          </w:tcPr>
          <w:p w14:paraId="1515B0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SO4</w:t>
            </w:r>
          </w:p>
        </w:tc>
        <w:tc>
          <w:tcPr>
            <w:tcW w:w="0" w:type="auto"/>
          </w:tcPr>
          <w:p w14:paraId="7C30CE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Sulfate (ueq/L)</w:t>
            </w:r>
          </w:p>
        </w:tc>
        <w:tc>
          <w:tcPr>
            <w:tcW w:w="0" w:type="auto"/>
          </w:tcPr>
          <w:p w14:paraId="7773FD9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7D42A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3853.4</w:t>
            </w:r>
          </w:p>
        </w:tc>
        <w:tc>
          <w:tcPr>
            <w:tcW w:w="0" w:type="auto"/>
          </w:tcPr>
          <w:p w14:paraId="6161D8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935.7</w:t>
            </w:r>
          </w:p>
        </w:tc>
      </w:tr>
      <w:tr w:rsidR="00106DBE" w:rsidRPr="00AC2F8F" w14:paraId="1E801DD0" w14:textId="77777777" w:rsidTr="00241BE5">
        <w:tc>
          <w:tcPr>
            <w:tcW w:w="0" w:type="auto"/>
          </w:tcPr>
          <w:p w14:paraId="68420C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SOBC</w:t>
            </w:r>
          </w:p>
        </w:tc>
        <w:tc>
          <w:tcPr>
            <w:tcW w:w="0" w:type="auto"/>
          </w:tcPr>
          <w:p w14:paraId="48DC85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Base Cation (ueq/L)</w:t>
            </w:r>
          </w:p>
        </w:tc>
        <w:tc>
          <w:tcPr>
            <w:tcW w:w="0" w:type="auto"/>
          </w:tcPr>
          <w:p w14:paraId="4F072F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1A3A93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7534.1</w:t>
            </w:r>
          </w:p>
        </w:tc>
        <w:tc>
          <w:tcPr>
            <w:tcW w:w="0" w:type="auto"/>
          </w:tcPr>
          <w:p w14:paraId="5E9F40A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1105.0</w:t>
            </w:r>
          </w:p>
        </w:tc>
      </w:tr>
      <w:tr w:rsidR="00106DBE" w:rsidRPr="00AC2F8F" w14:paraId="6D61AF40" w14:textId="77777777" w:rsidTr="00241BE5">
        <w:tc>
          <w:tcPr>
            <w:tcW w:w="0" w:type="auto"/>
          </w:tcPr>
          <w:p w14:paraId="3404718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TmeanW</w:t>
            </w:r>
            <w:proofErr w:type="spellEnd"/>
          </w:p>
        </w:tc>
        <w:tc>
          <w:tcPr>
            <w:tcW w:w="0" w:type="auto"/>
          </w:tcPr>
          <w:p w14:paraId="298528E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 Profile Water Temp. (C)</w:t>
            </w:r>
          </w:p>
        </w:tc>
        <w:tc>
          <w:tcPr>
            <w:tcW w:w="0" w:type="auto"/>
          </w:tcPr>
          <w:p w14:paraId="747E26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6A4DD8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0" w:type="auto"/>
          </w:tcPr>
          <w:p w14:paraId="1DD41CC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47E59688" w14:textId="77777777" w:rsidTr="00241BE5">
        <w:tc>
          <w:tcPr>
            <w:tcW w:w="0" w:type="auto"/>
          </w:tcPr>
          <w:p w14:paraId="578D0E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</w:p>
        </w:tc>
        <w:tc>
          <w:tcPr>
            <w:tcW w:w="0" w:type="auto"/>
          </w:tcPr>
          <w:p w14:paraId="597AE5B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Organic Carbon (mg/L)</w:t>
            </w:r>
          </w:p>
        </w:tc>
        <w:tc>
          <w:tcPr>
            <w:tcW w:w="0" w:type="auto"/>
          </w:tcPr>
          <w:p w14:paraId="5ACC5A4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CB02E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0" w:type="auto"/>
          </w:tcPr>
          <w:p w14:paraId="3DFDAD1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702A240A" w14:textId="77777777" w:rsidTr="00241BE5">
        <w:tc>
          <w:tcPr>
            <w:tcW w:w="0" w:type="auto"/>
          </w:tcPr>
          <w:p w14:paraId="4DCCB71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TURB</w:t>
            </w:r>
          </w:p>
        </w:tc>
        <w:tc>
          <w:tcPr>
            <w:tcW w:w="0" w:type="auto"/>
          </w:tcPr>
          <w:p w14:paraId="41981B4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Turbidity (NTU)</w:t>
            </w:r>
          </w:p>
        </w:tc>
        <w:tc>
          <w:tcPr>
            <w:tcW w:w="0" w:type="auto"/>
          </w:tcPr>
          <w:p w14:paraId="035C838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F2DFBF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0" w:type="auto"/>
          </w:tcPr>
          <w:p w14:paraId="72277E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</w:tbl>
    <w:p w14:paraId="1BB58AFF" w14:textId="77777777" w:rsidR="00106DBE" w:rsidRPr="00B076EC" w:rsidRDefault="00106DBE" w:rsidP="00106DBE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EA219C0" w14:textId="77777777" w:rsidR="00106DBE" w:rsidRPr="00B076EC" w:rsidRDefault="00106DBE" w:rsidP="00106DBE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</w:p>
    <w:p w14:paraId="1E95D011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45BE7DA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4DA8192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C9B1C17" w14:textId="77777777" w:rsidR="00355418" w:rsidRPr="00B076EC" w:rsidRDefault="00355418" w:rsidP="00DF2F02">
      <w:pPr>
        <w:pStyle w:val="Heading1"/>
        <w:spacing w:line="480" w:lineRule="auto"/>
        <w:rPr>
          <w:rFonts w:ascii="Times New Roman" w:hAnsi="Times New Roman" w:cs="Times New Roman"/>
          <w:sz w:val="20"/>
          <w:szCs w:val="20"/>
        </w:rPr>
      </w:pPr>
      <w:bookmarkStart w:id="38" w:name="tables"/>
      <w:bookmarkStart w:id="39" w:name="appendix-1.-variable-definitions"/>
      <w:bookmarkEnd w:id="38"/>
      <w:bookmarkEnd w:id="39"/>
    </w:p>
    <w:sectPr w:rsidR="00355418" w:rsidRPr="00B076EC" w:rsidSect="009514D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lstead, Bryan" w:date="2015-12-17T17:43:00Z" w:initials="MB">
    <w:p w14:paraId="3D654D39" w14:textId="28AF34D0" w:rsidR="0003605A" w:rsidRDefault="0003605A">
      <w:pPr>
        <w:pStyle w:val="CommentText"/>
      </w:pPr>
      <w:r>
        <w:rPr>
          <w:rStyle w:val="CommentReference"/>
        </w:rPr>
        <w:annotationRef/>
      </w:r>
      <w:r w:rsidR="00E349D9">
        <w:rPr>
          <w:noProof/>
        </w:rPr>
        <w:t>Should all Variable Names (regardless of Source) be alphabetized?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654D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8F2EA" w14:textId="77777777" w:rsidR="00FE0E62" w:rsidRDefault="00FE0E62" w:rsidP="009C6655">
      <w:pPr>
        <w:spacing w:before="0" w:after="0"/>
      </w:pPr>
      <w:r>
        <w:separator/>
      </w:r>
    </w:p>
  </w:endnote>
  <w:endnote w:type="continuationSeparator" w:id="0">
    <w:p w14:paraId="01467EAA" w14:textId="77777777" w:rsidR="00FE0E62" w:rsidRDefault="00FE0E62" w:rsidP="009C6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804B7" w14:textId="77777777" w:rsidR="00241BE5" w:rsidRDefault="00241BE5">
    <w:pPr>
      <w:pStyle w:val="Footer"/>
    </w:pPr>
  </w:p>
  <w:p w14:paraId="23C9A98A" w14:textId="77777777" w:rsidR="00241BE5" w:rsidRPr="009514D2" w:rsidRDefault="00241BE5" w:rsidP="0095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09E4C" w14:textId="77777777" w:rsidR="00FE0E62" w:rsidRDefault="00FE0E62" w:rsidP="009C6655">
      <w:pPr>
        <w:spacing w:before="0" w:after="0"/>
      </w:pPr>
      <w:r>
        <w:separator/>
      </w:r>
    </w:p>
  </w:footnote>
  <w:footnote w:type="continuationSeparator" w:id="0">
    <w:p w14:paraId="3B5FE2EA" w14:textId="77777777" w:rsidR="00FE0E62" w:rsidRDefault="00FE0E62" w:rsidP="009C66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EF0FA2"/>
    <w:multiLevelType w:val="multilevel"/>
    <w:tmpl w:val="B8368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8E8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8D6E1E"/>
    <w:multiLevelType w:val="multilevel"/>
    <w:tmpl w:val="8D1E61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stead, Bryan">
    <w15:presenceInfo w15:providerId="AD" w15:userId="S-1-5-21-1339303556-449845944-1601390327-6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05A"/>
    <w:rsid w:val="00041ED1"/>
    <w:rsid w:val="0004474A"/>
    <w:rsid w:val="000E1234"/>
    <w:rsid w:val="00106DBE"/>
    <w:rsid w:val="001750DB"/>
    <w:rsid w:val="001E4C36"/>
    <w:rsid w:val="00241BE5"/>
    <w:rsid w:val="00320B52"/>
    <w:rsid w:val="00355418"/>
    <w:rsid w:val="004A2DB9"/>
    <w:rsid w:val="004E29B3"/>
    <w:rsid w:val="00567B27"/>
    <w:rsid w:val="00590D07"/>
    <w:rsid w:val="005F1BCD"/>
    <w:rsid w:val="005F5925"/>
    <w:rsid w:val="00784D58"/>
    <w:rsid w:val="008969FC"/>
    <w:rsid w:val="008B6DCA"/>
    <w:rsid w:val="008D304B"/>
    <w:rsid w:val="008D6863"/>
    <w:rsid w:val="008F42DA"/>
    <w:rsid w:val="00910488"/>
    <w:rsid w:val="009514D2"/>
    <w:rsid w:val="009C6655"/>
    <w:rsid w:val="00A6228C"/>
    <w:rsid w:val="00AA4F0B"/>
    <w:rsid w:val="00AC2F8F"/>
    <w:rsid w:val="00B076EC"/>
    <w:rsid w:val="00B4090B"/>
    <w:rsid w:val="00B86B75"/>
    <w:rsid w:val="00BC48D5"/>
    <w:rsid w:val="00BF6E02"/>
    <w:rsid w:val="00C10628"/>
    <w:rsid w:val="00C36279"/>
    <w:rsid w:val="00CD5E69"/>
    <w:rsid w:val="00CE1290"/>
    <w:rsid w:val="00DF2F02"/>
    <w:rsid w:val="00E315A3"/>
    <w:rsid w:val="00E349D9"/>
    <w:rsid w:val="00EF1131"/>
    <w:rsid w:val="00F304DE"/>
    <w:rsid w:val="00F41B40"/>
    <w:rsid w:val="00FE0E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76908"/>
  <w15:docId w15:val="{C54F3561-03CC-441A-AD04-A31AF6F8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C6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C6655"/>
  </w:style>
  <w:style w:type="paragraph" w:styleId="Footer">
    <w:name w:val="footer"/>
    <w:basedOn w:val="Normal"/>
    <w:link w:val="FooterChar"/>
    <w:uiPriority w:val="99"/>
    <w:unhideWhenUsed/>
    <w:rsid w:val="009C6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C6655"/>
  </w:style>
  <w:style w:type="character" w:styleId="CommentReference">
    <w:name w:val="annotation reference"/>
    <w:basedOn w:val="DefaultParagraphFont"/>
    <w:semiHidden/>
    <w:unhideWhenUsed/>
    <w:rsid w:val="00C106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106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0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0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0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062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0628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8D304B"/>
    <w:pPr>
      <w:spacing w:after="0"/>
    </w:pPr>
  </w:style>
  <w:style w:type="character" w:styleId="Hyperlink">
    <w:name w:val="Hyperlink"/>
    <w:basedOn w:val="DefaultParagraphFont"/>
    <w:rsid w:val="001750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1B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BBDD-C2AF-4461-9892-8A9A3CBE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Modelling lake trophic state: A random forest approach</vt:lpstr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lake trophic state: A random forest approach</dc:title>
  <dc:creator>Milstead, Bryan</dc:creator>
  <cp:lastModifiedBy>Milstead, Bryan</cp:lastModifiedBy>
  <cp:revision>6</cp:revision>
  <dcterms:created xsi:type="dcterms:W3CDTF">2015-12-21T15:28:00Z</dcterms:created>
  <dcterms:modified xsi:type="dcterms:W3CDTF">2015-12-21T22:22:00Z</dcterms:modified>
</cp:coreProperties>
</file>